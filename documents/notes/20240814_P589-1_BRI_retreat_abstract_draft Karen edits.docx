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507BA177" w:rsidR="00283A6B" w:rsidRPr="00364B83" w:rsidRDefault="00283A6B" w:rsidP="00532DA6">
      <w:pPr>
        <w:rPr>
          <w:ins w:id="0" w:author="Karen Cerosaletti" w:date="2024-08-15T09:38:00Z" w16du:dateUtc="2024-08-15T16:38:00Z"/>
          <w:sz w:val="22"/>
          <w:szCs w:val="22"/>
          <w:vertAlign w:val="superscript"/>
          <w:rPrChange w:id="1" w:author="Karen Cerosaletti" w:date="2024-08-15T09:40:00Z" w16du:dateUtc="2024-08-15T16:40:00Z">
            <w:rPr>
              <w:ins w:id="2" w:author="Karen Cerosaletti" w:date="2024-08-15T09:38:00Z" w16du:dateUtc="2024-08-15T16:38:00Z"/>
              <w:sz w:val="22"/>
              <w:szCs w:val="22"/>
            </w:rPr>
          </w:rPrChange>
        </w:rPr>
      </w:pPr>
      <w:r>
        <w:rPr>
          <w:sz w:val="22"/>
          <w:szCs w:val="22"/>
        </w:rPr>
        <w:t>Thomas Edwards</w:t>
      </w:r>
      <w:ins w:id="3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2</w:t>
        </w:r>
      </w:ins>
      <w:r>
        <w:rPr>
          <w:sz w:val="22"/>
          <w:szCs w:val="22"/>
        </w:rPr>
        <w:t>*, Janice Chen</w:t>
      </w:r>
      <w:ins w:id="4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1</w:t>
        </w:r>
      </w:ins>
      <w:r>
        <w:rPr>
          <w:sz w:val="22"/>
          <w:szCs w:val="22"/>
        </w:rPr>
        <w:t xml:space="preserve">*, </w:t>
      </w:r>
      <w:ins w:id="5" w:author="Karen Cerosaletti" w:date="2024-08-15T09:38:00Z" w16du:dateUtc="2024-08-15T16:38:00Z">
        <w:r w:rsidR="00364B83">
          <w:rPr>
            <w:sz w:val="22"/>
            <w:szCs w:val="22"/>
          </w:rPr>
          <w:t>Vivian Gersuk</w:t>
        </w:r>
      </w:ins>
      <w:ins w:id="6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2</w:t>
        </w:r>
      </w:ins>
      <w:ins w:id="7" w:author="Karen Cerosaletti" w:date="2024-08-15T09:38:00Z" w16du:dateUtc="2024-08-15T16:38:00Z">
        <w:r w:rsidR="00364B83">
          <w:rPr>
            <w:sz w:val="22"/>
            <w:szCs w:val="22"/>
          </w:rPr>
          <w:t xml:space="preserve">, </w:t>
        </w:r>
      </w:ins>
      <w:ins w:id="8" w:author="Karen Cerosaletti" w:date="2024-08-15T09:37:00Z" w16du:dateUtc="2024-08-15T16:37:00Z">
        <w:r w:rsidR="00364B83">
          <w:rPr>
            <w:sz w:val="22"/>
            <w:szCs w:val="22"/>
          </w:rPr>
          <w:t>David J Rawlings</w:t>
        </w:r>
      </w:ins>
      <w:ins w:id="9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3</w:t>
        </w:r>
      </w:ins>
      <w:ins w:id="10" w:author="Karen Cerosaletti" w:date="2024-08-15T09:37:00Z" w16du:dateUtc="2024-08-15T16:37:00Z">
        <w:r w:rsidR="00364B83">
          <w:rPr>
            <w:sz w:val="22"/>
            <w:szCs w:val="22"/>
          </w:rPr>
          <w:t>,</w:t>
        </w:r>
      </w:ins>
      <w:ins w:id="11" w:author="Karen Cerosaletti" w:date="2024-08-15T09:38:00Z" w16du:dateUtc="2024-08-15T16:38:00Z">
        <w:r w:rsidR="00364B83">
          <w:rPr>
            <w:sz w:val="22"/>
            <w:szCs w:val="22"/>
          </w:rPr>
          <w:t xml:space="preserve"> Jane Buckner</w:t>
        </w:r>
      </w:ins>
      <w:ins w:id="12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1</w:t>
        </w:r>
      </w:ins>
      <w:ins w:id="13" w:author="Karen Cerosaletti" w:date="2024-08-15T09:38:00Z" w16du:dateUtc="2024-08-15T16:38:00Z">
        <w:r w:rsidR="00364B83">
          <w:rPr>
            <w:sz w:val="22"/>
            <w:szCs w:val="22"/>
          </w:rPr>
          <w:t xml:space="preserve">, </w:t>
        </w:r>
      </w:ins>
      <w:r>
        <w:rPr>
          <w:sz w:val="22"/>
          <w:szCs w:val="22"/>
        </w:rPr>
        <w:t>Karen Cerosaletti</w:t>
      </w:r>
      <w:ins w:id="14" w:author="Karen Cerosaletti" w:date="2024-08-15T09:40:00Z" w16du:dateUtc="2024-08-15T16:40:00Z">
        <w:r w:rsidR="00364B83">
          <w:rPr>
            <w:sz w:val="22"/>
            <w:szCs w:val="22"/>
            <w:vertAlign w:val="superscript"/>
          </w:rPr>
          <w:t>1</w:t>
        </w:r>
      </w:ins>
    </w:p>
    <w:p w14:paraId="49162C8E" w14:textId="77777777" w:rsidR="00364B83" w:rsidRDefault="00364B83" w:rsidP="00532DA6">
      <w:pPr>
        <w:rPr>
          <w:ins w:id="15" w:author="Karen Cerosaletti" w:date="2024-08-15T09:39:00Z" w16du:dateUtc="2024-08-15T16:39:00Z"/>
          <w:sz w:val="22"/>
          <w:szCs w:val="22"/>
        </w:rPr>
      </w:pPr>
    </w:p>
    <w:p w14:paraId="57F402CF" w14:textId="279B5179" w:rsidR="00364B83" w:rsidRDefault="00364B83" w:rsidP="00532DA6">
      <w:pPr>
        <w:rPr>
          <w:sz w:val="22"/>
          <w:szCs w:val="22"/>
        </w:rPr>
      </w:pPr>
      <w:ins w:id="16" w:author="Karen Cerosaletti" w:date="2024-08-15T09:38:00Z" w16du:dateUtc="2024-08-15T16:38:00Z">
        <w:r>
          <w:rPr>
            <w:sz w:val="22"/>
            <w:szCs w:val="22"/>
          </w:rPr>
          <w:t xml:space="preserve">Centers for </w:t>
        </w:r>
      </w:ins>
      <w:ins w:id="17" w:author="Karen Cerosaletti" w:date="2024-08-15T09:39:00Z" w16du:dateUtc="2024-08-15T16:39:00Z">
        <w:r>
          <w:rPr>
            <w:sz w:val="22"/>
            <w:szCs w:val="22"/>
            <w:vertAlign w:val="superscript"/>
          </w:rPr>
          <w:t>1</w:t>
        </w:r>
      </w:ins>
      <w:ins w:id="18" w:author="Karen Cerosaletti" w:date="2024-08-15T09:38:00Z" w16du:dateUtc="2024-08-15T16:38:00Z">
        <w:r>
          <w:rPr>
            <w:sz w:val="22"/>
            <w:szCs w:val="22"/>
          </w:rPr>
          <w:t xml:space="preserve">Translational and </w:t>
        </w:r>
      </w:ins>
      <w:ins w:id="19" w:author="Karen Cerosaletti" w:date="2024-08-15T09:39:00Z" w16du:dateUtc="2024-08-15T16:39:00Z">
        <w:r>
          <w:rPr>
            <w:sz w:val="22"/>
            <w:szCs w:val="22"/>
            <w:vertAlign w:val="superscript"/>
          </w:rPr>
          <w:t>2</w:t>
        </w:r>
      </w:ins>
      <w:ins w:id="20" w:author="Karen Cerosaletti" w:date="2024-08-15T09:38:00Z" w16du:dateUtc="2024-08-15T16:38:00Z">
        <w:r>
          <w:rPr>
            <w:sz w:val="22"/>
            <w:szCs w:val="22"/>
          </w:rPr>
          <w:t>Systems Immunol</w:t>
        </w:r>
      </w:ins>
      <w:ins w:id="21" w:author="Karen Cerosaletti" w:date="2024-08-15T09:39:00Z" w16du:dateUtc="2024-08-15T16:39:00Z">
        <w:r>
          <w:rPr>
            <w:sz w:val="22"/>
            <w:szCs w:val="22"/>
          </w:rPr>
          <w:t xml:space="preserve">ogy, and </w:t>
        </w:r>
        <w:r>
          <w:rPr>
            <w:sz w:val="22"/>
            <w:szCs w:val="22"/>
            <w:vertAlign w:val="superscript"/>
          </w:rPr>
          <w:t>3</w:t>
        </w:r>
        <w:r>
          <w:rPr>
            <w:sz w:val="22"/>
            <w:szCs w:val="22"/>
          </w:rPr>
          <w:t>Seattle Children’s Research Center, Seattle WA</w:t>
        </w:r>
      </w:ins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4D059B90" w14:textId="64BAFE70" w:rsidR="00527FB1" w:rsidDel="006A6FD7" w:rsidRDefault="0096178E" w:rsidP="00102382">
      <w:pPr>
        <w:jc w:val="both"/>
        <w:rPr>
          <w:del w:id="22" w:author="Karen Cerosaletti" w:date="2024-08-15T10:20:00Z" w16du:dateUtc="2024-08-15T17:20:00Z"/>
          <w:sz w:val="22"/>
          <w:szCs w:val="22"/>
        </w:rPr>
        <w:pPrChange w:id="23" w:author="Karen Cerosaletti" w:date="2024-08-15T10:39:00Z" w16du:dateUtc="2024-08-15T17:39:00Z">
          <w:pPr/>
        </w:pPrChange>
      </w:pPr>
      <w:del w:id="24" w:author="Karen Cerosaletti" w:date="2024-08-15T11:48:00Z" w16du:dateUtc="2024-08-15T18:48:00Z">
        <w:r w:rsidDel="004353B3">
          <w:rPr>
            <w:sz w:val="22"/>
            <w:szCs w:val="22"/>
          </w:rPr>
          <w:delText xml:space="preserve">Dysfunction in </w:delText>
        </w:r>
      </w:del>
      <w:ins w:id="25" w:author="Karen Cerosaletti" w:date="2024-08-15T11:48:00Z" w16du:dateUtc="2024-08-15T18:48:00Z">
        <w:r w:rsidR="004353B3">
          <w:rPr>
            <w:sz w:val="22"/>
            <w:szCs w:val="22"/>
          </w:rPr>
          <w:t>R</w:t>
        </w:r>
      </w:ins>
      <w:del w:id="26" w:author="Karen Cerosaletti" w:date="2024-08-15T11:48:00Z" w16du:dateUtc="2024-08-15T18:48:00Z">
        <w:r w:rsidDel="004353B3">
          <w:rPr>
            <w:sz w:val="22"/>
            <w:szCs w:val="22"/>
          </w:rPr>
          <w:delText>r</w:delText>
        </w:r>
      </w:del>
      <w:r>
        <w:rPr>
          <w:sz w:val="22"/>
          <w:szCs w:val="22"/>
        </w:rPr>
        <w:t>egulatory T cell</w:t>
      </w:r>
      <w:del w:id="27" w:author="Karen Cerosaletti" w:date="2024-08-15T11:48:00Z" w16du:dateUtc="2024-08-15T18:48:00Z">
        <w:r w:rsidDel="004353B3">
          <w:rPr>
            <w:sz w:val="22"/>
            <w:szCs w:val="22"/>
          </w:rPr>
          <w:delText>s</w:delText>
        </w:r>
      </w:del>
      <w:r>
        <w:rPr>
          <w:sz w:val="22"/>
          <w:szCs w:val="22"/>
        </w:rPr>
        <w:t xml:space="preserve"> </w:t>
      </w:r>
      <w:ins w:id="28" w:author="Karen Cerosaletti" w:date="2024-08-15T09:41:00Z" w16du:dateUtc="2024-08-15T16:41:00Z">
        <w:r w:rsidR="00364B83">
          <w:rPr>
            <w:sz w:val="22"/>
            <w:szCs w:val="22"/>
          </w:rPr>
          <w:t xml:space="preserve">(Treg) </w:t>
        </w:r>
      </w:ins>
      <w:ins w:id="29" w:author="Karen Cerosaletti" w:date="2024-08-15T11:48:00Z" w16du:dateUtc="2024-08-15T18:48:00Z">
        <w:r w:rsidR="004353B3">
          <w:rPr>
            <w:sz w:val="22"/>
            <w:szCs w:val="22"/>
          </w:rPr>
          <w:t>d</w:t>
        </w:r>
        <w:r w:rsidR="004353B3">
          <w:rPr>
            <w:sz w:val="22"/>
            <w:szCs w:val="22"/>
          </w:rPr>
          <w:t xml:space="preserve">ysfunction </w:t>
        </w:r>
      </w:ins>
      <w:ins w:id="30" w:author="Karen Cerosaletti" w:date="2024-08-15T11:49:00Z" w16du:dateUtc="2024-08-15T18:49:00Z">
        <w:r w:rsidR="004353B3">
          <w:rPr>
            <w:sz w:val="22"/>
            <w:szCs w:val="22"/>
          </w:rPr>
          <w:t>is</w:t>
        </w:r>
      </w:ins>
      <w:del w:id="31" w:author="Karen Cerosaletti" w:date="2024-08-15T11:49:00Z" w16du:dateUtc="2024-08-15T18:49:00Z">
        <w:r w:rsidDel="004353B3">
          <w:rPr>
            <w:sz w:val="22"/>
            <w:szCs w:val="22"/>
          </w:rPr>
          <w:delText>has been</w:delText>
        </w:r>
      </w:del>
      <w:r>
        <w:rPr>
          <w:sz w:val="22"/>
          <w:szCs w:val="22"/>
        </w:rPr>
        <w:t xml:space="preserve"> implicated in </w:t>
      </w:r>
      <w:ins w:id="32" w:author="Karen Cerosaletti" w:date="2024-08-15T09:41:00Z" w16du:dateUtc="2024-08-15T16:41:00Z">
        <w:r w:rsidR="00364B83">
          <w:rPr>
            <w:sz w:val="22"/>
            <w:szCs w:val="22"/>
          </w:rPr>
          <w:t>t</w:t>
        </w:r>
      </w:ins>
      <w:del w:id="33" w:author="Karen Cerosaletti" w:date="2024-08-15T09:41:00Z" w16du:dateUtc="2024-08-15T16:41:00Z">
        <w:r w:rsidDel="00364B83">
          <w:rPr>
            <w:sz w:val="22"/>
            <w:szCs w:val="22"/>
          </w:rPr>
          <w:delText>T</w:delText>
        </w:r>
      </w:del>
      <w:r>
        <w:rPr>
          <w:sz w:val="22"/>
          <w:szCs w:val="22"/>
        </w:rPr>
        <w:t xml:space="preserve">ype 1 </w:t>
      </w:r>
      <w:del w:id="34" w:author="Karen Cerosaletti" w:date="2024-08-15T09:41:00Z" w16du:dateUtc="2024-08-15T16:41:00Z">
        <w:r w:rsidDel="00364B83">
          <w:rPr>
            <w:sz w:val="22"/>
            <w:szCs w:val="22"/>
          </w:rPr>
          <w:delText>D</w:delText>
        </w:r>
      </w:del>
      <w:ins w:id="35" w:author="Karen Cerosaletti" w:date="2024-08-15T09:41:00Z" w16du:dateUtc="2024-08-15T16:41:00Z">
        <w:r w:rsidR="00364B83">
          <w:rPr>
            <w:sz w:val="22"/>
            <w:szCs w:val="22"/>
          </w:rPr>
          <w:t>d</w:t>
        </w:r>
      </w:ins>
      <w:r>
        <w:rPr>
          <w:sz w:val="22"/>
          <w:szCs w:val="22"/>
        </w:rPr>
        <w:t>iabetes (T1D)</w:t>
      </w:r>
      <w:ins w:id="36" w:author="Karen Cerosaletti" w:date="2024-08-15T11:39:00Z" w16du:dateUtc="2024-08-15T18:39:00Z">
        <w:r w:rsidR="00C442B6">
          <w:rPr>
            <w:sz w:val="22"/>
            <w:szCs w:val="22"/>
          </w:rPr>
          <w:t xml:space="preserve">, </w:t>
        </w:r>
      </w:ins>
      <w:ins w:id="37" w:author="Karen Cerosaletti" w:date="2024-08-15T11:47:00Z" w16du:dateUtc="2024-08-15T18:47:00Z">
        <w:r w:rsidR="004353B3">
          <w:rPr>
            <w:sz w:val="22"/>
            <w:szCs w:val="22"/>
          </w:rPr>
          <w:t>contributing to</w:t>
        </w:r>
      </w:ins>
      <w:del w:id="38" w:author="Karen Cerosaletti" w:date="2024-08-15T11:39:00Z" w16du:dateUtc="2024-08-15T18:39:00Z">
        <w:r w:rsidDel="00C442B6">
          <w:rPr>
            <w:sz w:val="22"/>
            <w:szCs w:val="22"/>
          </w:rPr>
          <w:delText xml:space="preserve">. </w:delText>
        </w:r>
      </w:del>
      <w:del w:id="39" w:author="Karen Cerosaletti" w:date="2024-08-15T09:41:00Z" w16du:dateUtc="2024-08-15T16:41:00Z">
        <w:r w:rsidDel="00364B83">
          <w:rPr>
            <w:sz w:val="22"/>
            <w:szCs w:val="22"/>
          </w:rPr>
          <w:delText>It is thought that regulatory T cells (</w:delText>
        </w:r>
      </w:del>
      <w:del w:id="40" w:author="Karen Cerosaletti" w:date="2024-08-15T11:39:00Z" w16du:dateUtc="2024-08-15T18:39:00Z">
        <w:r w:rsidDel="00C442B6">
          <w:rPr>
            <w:sz w:val="22"/>
            <w:szCs w:val="22"/>
          </w:rPr>
          <w:delText>Treg</w:delText>
        </w:r>
      </w:del>
      <w:del w:id="41" w:author="Karen Cerosaletti" w:date="2024-08-15T09:41:00Z" w16du:dateUtc="2024-08-15T16:41:00Z">
        <w:r w:rsidDel="00364B83">
          <w:rPr>
            <w:sz w:val="22"/>
            <w:szCs w:val="22"/>
          </w:rPr>
          <w:delText>)</w:delText>
        </w:r>
      </w:del>
      <w:del w:id="42" w:author="Karen Cerosaletti" w:date="2024-08-15T11:39:00Z" w16du:dateUtc="2024-08-15T18:39:00Z">
        <w:r w:rsidDel="00C442B6">
          <w:rPr>
            <w:sz w:val="22"/>
            <w:szCs w:val="22"/>
          </w:rPr>
          <w:delText xml:space="preserve"> play a crucial role in preventing </w:delText>
        </w:r>
      </w:del>
      <w:del w:id="43" w:author="Karen Cerosaletti" w:date="2024-08-15T11:05:00Z" w16du:dateUtc="2024-08-15T18:05:00Z">
        <w:r w:rsidRPr="000A0952" w:rsidDel="002E05E2">
          <w:rPr>
            <w:sz w:val="22"/>
            <w:szCs w:val="22"/>
            <w:highlight w:val="yellow"/>
            <w:rPrChange w:id="44" w:author="Karen Cerosaletti" w:date="2024-08-15T10:02:00Z" w16du:dateUtc="2024-08-15T17:02:00Z">
              <w:rPr>
                <w:sz w:val="22"/>
                <w:szCs w:val="22"/>
              </w:rPr>
            </w:rPrChange>
          </w:rPr>
          <w:delText>autoimmune damage</w:delText>
        </w:r>
        <w:r w:rsidDel="002E05E2">
          <w:rPr>
            <w:sz w:val="22"/>
            <w:szCs w:val="22"/>
          </w:rPr>
          <w:delText xml:space="preserve"> </w:delText>
        </w:r>
      </w:del>
      <w:ins w:id="45" w:author="Karen Cerosaletti" w:date="2024-08-15T11:40:00Z" w16du:dateUtc="2024-08-15T18:40:00Z">
        <w:r w:rsidR="00C442B6">
          <w:rPr>
            <w:sz w:val="22"/>
            <w:szCs w:val="22"/>
          </w:rPr>
          <w:t xml:space="preserve"> </w:t>
        </w:r>
      </w:ins>
      <w:ins w:id="46" w:author="Karen Cerosaletti" w:date="2024-08-15T11:41:00Z" w16du:dateUtc="2024-08-15T18:41:00Z">
        <w:r w:rsidR="00C442B6">
          <w:rPr>
            <w:sz w:val="22"/>
            <w:szCs w:val="22"/>
          </w:rPr>
          <w:t xml:space="preserve">beta cell </w:t>
        </w:r>
      </w:ins>
      <w:ins w:id="47" w:author="Karen Cerosaletti" w:date="2024-08-15T11:40:00Z" w16du:dateUtc="2024-08-15T18:40:00Z">
        <w:r w:rsidR="00C442B6">
          <w:rPr>
            <w:sz w:val="22"/>
            <w:szCs w:val="22"/>
          </w:rPr>
          <w:t xml:space="preserve">destruction </w:t>
        </w:r>
      </w:ins>
      <w:r>
        <w:rPr>
          <w:sz w:val="22"/>
          <w:szCs w:val="22"/>
        </w:rPr>
        <w:t xml:space="preserve">by </w:t>
      </w:r>
      <w:ins w:id="48" w:author="Karen Cerosaletti" w:date="2024-08-15T09:43:00Z" w16du:dateUtc="2024-08-15T16:43:00Z">
        <w:r w:rsidR="00C9674E">
          <w:rPr>
            <w:sz w:val="22"/>
            <w:szCs w:val="22"/>
          </w:rPr>
          <w:t xml:space="preserve">islet </w:t>
        </w:r>
      </w:ins>
      <w:r>
        <w:rPr>
          <w:sz w:val="22"/>
          <w:szCs w:val="22"/>
        </w:rPr>
        <w:t>autoreactive conventional T cells (</w:t>
      </w:r>
      <w:ins w:id="49" w:author="Karen Cerosaletti" w:date="2024-08-15T09:43:00Z" w16du:dateUtc="2024-08-15T16:43:00Z">
        <w:r w:rsidR="00C9674E">
          <w:rPr>
            <w:sz w:val="22"/>
            <w:szCs w:val="22"/>
          </w:rPr>
          <w:t xml:space="preserve">IAR </w:t>
        </w:r>
      </w:ins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>)</w:t>
      </w:r>
      <w:ins w:id="50" w:author="Karen Cerosaletti" w:date="2024-08-15T11:42:00Z" w16du:dateUtc="2024-08-15T18:42:00Z">
        <w:r w:rsidR="00C442B6">
          <w:rPr>
            <w:sz w:val="22"/>
            <w:szCs w:val="22"/>
          </w:rPr>
          <w:t>. However,</w:t>
        </w:r>
      </w:ins>
      <w:ins w:id="51" w:author="Karen Cerosaletti" w:date="2024-08-15T11:06:00Z" w16du:dateUtc="2024-08-15T18:06:00Z">
        <w:r w:rsidR="002E05E2">
          <w:rPr>
            <w:sz w:val="22"/>
            <w:szCs w:val="22"/>
          </w:rPr>
          <w:t xml:space="preserve"> </w:t>
        </w:r>
      </w:ins>
      <w:del w:id="52" w:author="Karen Cerosaletti" w:date="2024-08-15T11:06:00Z" w16du:dateUtc="2024-08-15T18:06:00Z">
        <w:r w:rsidDel="002E05E2">
          <w:rPr>
            <w:sz w:val="22"/>
            <w:szCs w:val="22"/>
          </w:rPr>
          <w:delText xml:space="preserve"> </w:delText>
        </w:r>
        <w:r w:rsidRPr="000A0952" w:rsidDel="002E05E2">
          <w:rPr>
            <w:sz w:val="22"/>
            <w:szCs w:val="22"/>
            <w:highlight w:val="yellow"/>
            <w:rPrChange w:id="53" w:author="Karen Cerosaletti" w:date="2024-08-15T10:02:00Z" w16du:dateUtc="2024-08-15T17:02:00Z">
              <w:rPr>
                <w:sz w:val="22"/>
                <w:szCs w:val="22"/>
              </w:rPr>
            </w:rPrChange>
          </w:rPr>
          <w:delText>to the pancreatic</w:delText>
        </w:r>
      </w:del>
      <w:del w:id="54" w:author="Karen Cerosaletti" w:date="2024-08-15T09:42:00Z" w16du:dateUtc="2024-08-15T16:42:00Z">
        <w:r w:rsidRPr="000A0952" w:rsidDel="00364B83">
          <w:rPr>
            <w:sz w:val="22"/>
            <w:szCs w:val="22"/>
            <w:highlight w:val="yellow"/>
            <w:rPrChange w:id="55" w:author="Karen Cerosaletti" w:date="2024-08-15T10:02:00Z" w16du:dateUtc="2024-08-15T17:02:00Z">
              <w:rPr>
                <w:sz w:val="22"/>
                <w:szCs w:val="22"/>
              </w:rPr>
            </w:rPrChange>
          </w:rPr>
          <w:delText xml:space="preserve"> Islet</w:delText>
        </w:r>
      </w:del>
      <w:del w:id="56" w:author="Karen Cerosaletti" w:date="2024-08-15T11:06:00Z" w16du:dateUtc="2024-08-15T18:06:00Z">
        <w:r w:rsidRPr="000A0952" w:rsidDel="002E05E2">
          <w:rPr>
            <w:sz w:val="22"/>
            <w:szCs w:val="22"/>
            <w:highlight w:val="yellow"/>
            <w:rPrChange w:id="57" w:author="Karen Cerosaletti" w:date="2024-08-15T10:02:00Z" w16du:dateUtc="2024-08-15T17:02:00Z">
              <w:rPr>
                <w:sz w:val="22"/>
                <w:szCs w:val="22"/>
              </w:rPr>
            </w:rPrChange>
          </w:rPr>
          <w:delText xml:space="preserve"> beta cells</w:delText>
        </w:r>
      </w:del>
      <w:del w:id="58" w:author="Karen Cerosaletti" w:date="2024-08-15T10:29:00Z" w16du:dateUtc="2024-08-15T17:29:00Z">
        <w:r w:rsidDel="00E30A0F">
          <w:rPr>
            <w:sz w:val="22"/>
            <w:szCs w:val="22"/>
          </w:rPr>
          <w:delText>, which produce insulin</w:delText>
        </w:r>
      </w:del>
      <w:del w:id="59" w:author="Karen Cerosaletti" w:date="2024-08-15T10:30:00Z" w16du:dateUtc="2024-08-15T17:30:00Z">
        <w:r w:rsidDel="00E30A0F">
          <w:rPr>
            <w:sz w:val="22"/>
            <w:szCs w:val="22"/>
          </w:rPr>
          <w:delText>.</w:delText>
        </w:r>
      </w:del>
      <w:del w:id="60" w:author="Karen Cerosaletti" w:date="2024-08-15T10:29:00Z" w16du:dateUtc="2024-08-15T17:29:00Z">
        <w:r w:rsidDel="00E30A0F">
          <w:rPr>
            <w:sz w:val="22"/>
            <w:szCs w:val="22"/>
          </w:rPr>
          <w:delText xml:space="preserve"> </w:delText>
        </w:r>
      </w:del>
      <w:ins w:id="61" w:author="Karen Cerosaletti" w:date="2024-08-15T10:04:00Z" w16du:dateUtc="2024-08-15T17:04:00Z">
        <w:r w:rsidR="00DE0601">
          <w:rPr>
            <w:sz w:val="22"/>
            <w:szCs w:val="22"/>
          </w:rPr>
          <w:t xml:space="preserve">little is known about </w:t>
        </w:r>
      </w:ins>
      <w:ins w:id="62" w:author="Karen Cerosaletti" w:date="2024-08-15T10:05:00Z" w16du:dateUtc="2024-08-15T17:05:00Z">
        <w:r w:rsidR="00DE0601">
          <w:rPr>
            <w:sz w:val="22"/>
            <w:szCs w:val="22"/>
          </w:rPr>
          <w:t>IAR Tregs</w:t>
        </w:r>
      </w:ins>
      <w:ins w:id="63" w:author="Karen Cerosaletti" w:date="2024-08-15T10:30:00Z" w16du:dateUtc="2024-08-15T17:30:00Z">
        <w:r w:rsidR="00E30A0F">
          <w:rPr>
            <w:sz w:val="22"/>
            <w:szCs w:val="22"/>
          </w:rPr>
          <w:t xml:space="preserve"> in T1D</w:t>
        </w:r>
      </w:ins>
      <w:ins w:id="64" w:author="Karen Cerosaletti" w:date="2024-08-15T10:05:00Z" w16du:dateUtc="2024-08-15T17:05:00Z">
        <w:r w:rsidR="00DE0601">
          <w:rPr>
            <w:sz w:val="22"/>
            <w:szCs w:val="22"/>
          </w:rPr>
          <w:t xml:space="preserve">. </w:t>
        </w:r>
      </w:ins>
      <w:del w:id="65" w:author="Karen Cerosaletti" w:date="2024-08-15T10:05:00Z" w16du:dateUtc="2024-08-15T17:05:00Z">
        <w:r w:rsidDel="00DE0601">
          <w:rPr>
            <w:sz w:val="22"/>
            <w:szCs w:val="22"/>
          </w:rPr>
          <w:delText xml:space="preserve">The precise mechanism by which Treg moderate </w:delText>
        </w:r>
      </w:del>
      <w:del w:id="66" w:author="Karen Cerosaletti" w:date="2024-08-15T10:03:00Z" w16du:dateUtc="2024-08-15T17:03:00Z">
        <w:r w:rsidDel="000A0952">
          <w:rPr>
            <w:sz w:val="22"/>
            <w:szCs w:val="22"/>
          </w:rPr>
          <w:delText>Islet antigen-reactive (</w:delText>
        </w:r>
      </w:del>
      <w:del w:id="67" w:author="Karen Cerosaletti" w:date="2024-08-15T10:05:00Z" w16du:dateUtc="2024-08-15T17:05:00Z">
        <w:r w:rsidDel="00DE0601">
          <w:rPr>
            <w:sz w:val="22"/>
            <w:szCs w:val="22"/>
          </w:rPr>
          <w:delText>IAR</w:delText>
        </w:r>
      </w:del>
      <w:del w:id="68" w:author="Karen Cerosaletti" w:date="2024-08-15T10:03:00Z" w16du:dateUtc="2024-08-15T17:03:00Z">
        <w:r w:rsidDel="000A0952">
          <w:rPr>
            <w:sz w:val="22"/>
            <w:szCs w:val="22"/>
          </w:rPr>
          <w:delText>)</w:delText>
        </w:r>
      </w:del>
      <w:del w:id="69" w:author="Karen Cerosaletti" w:date="2024-08-15T10:05:00Z" w16du:dateUtc="2024-08-15T17:05:00Z">
        <w:r w:rsidDel="00DE0601">
          <w:rPr>
            <w:sz w:val="22"/>
            <w:szCs w:val="22"/>
          </w:rPr>
          <w:delText xml:space="preserve"> Tconv remains an open question</w:delText>
        </w:r>
      </w:del>
      <w:ins w:id="70" w:author="Karen Cerosaletti" w:date="2024-08-15T10:31:00Z" w16du:dateUtc="2024-08-15T17:31:00Z">
        <w:r w:rsidR="00E30A0F">
          <w:rPr>
            <w:sz w:val="22"/>
            <w:szCs w:val="22"/>
          </w:rPr>
          <w:t>Previously</w:t>
        </w:r>
      </w:ins>
      <w:ins w:id="71" w:author="Karen Cerosaletti" w:date="2024-08-15T10:05:00Z" w16du:dateUtc="2024-08-15T17:05:00Z">
        <w:r w:rsidR="00DE0601">
          <w:rPr>
            <w:sz w:val="22"/>
            <w:szCs w:val="22"/>
          </w:rPr>
          <w:t xml:space="preserve">, we </w:t>
        </w:r>
      </w:ins>
      <w:ins w:id="72" w:author="Karen Cerosaletti" w:date="2024-08-15T11:42:00Z" w16du:dateUtc="2024-08-15T18:42:00Z">
        <w:r w:rsidR="00C442B6">
          <w:rPr>
            <w:sz w:val="22"/>
            <w:szCs w:val="22"/>
          </w:rPr>
          <w:t>observ</w:t>
        </w:r>
      </w:ins>
      <w:ins w:id="73" w:author="Karen Cerosaletti" w:date="2024-08-15T11:33:00Z" w16du:dateUtc="2024-08-15T18:33:00Z">
        <w:r w:rsidR="00B75C02">
          <w:rPr>
            <w:sz w:val="22"/>
            <w:szCs w:val="22"/>
          </w:rPr>
          <w:t>ed</w:t>
        </w:r>
      </w:ins>
      <w:ins w:id="74" w:author="Karen Cerosaletti" w:date="2024-08-15T10:31:00Z" w16du:dateUtc="2024-08-15T17:31:00Z">
        <w:r w:rsidR="00E30A0F">
          <w:rPr>
            <w:sz w:val="22"/>
            <w:szCs w:val="22"/>
          </w:rPr>
          <w:t xml:space="preserve"> </w:t>
        </w:r>
      </w:ins>
      <w:del w:id="75" w:author="Karen Cerosaletti" w:date="2024-08-15T10:08:00Z" w16du:dateUtc="2024-08-15T17:08:00Z">
        <w:r w:rsidDel="00DE0601">
          <w:rPr>
            <w:sz w:val="22"/>
            <w:szCs w:val="22"/>
          </w:rPr>
          <w:delText>. A prior investigation</w:delText>
        </w:r>
      </w:del>
      <w:del w:id="76" w:author="Karen Cerosaletti" w:date="2024-08-15T10:31:00Z" w16du:dateUtc="2024-08-15T17:31:00Z">
        <w:r w:rsidDel="00E30A0F">
          <w:rPr>
            <w:sz w:val="22"/>
            <w:szCs w:val="22"/>
          </w:rPr>
          <w:delText xml:space="preserve"> revealed </w:delText>
        </w:r>
      </w:del>
      <w:r>
        <w:rPr>
          <w:sz w:val="22"/>
          <w:szCs w:val="22"/>
        </w:rPr>
        <w:t xml:space="preserve">limited TCR sharing between </w:t>
      </w:r>
      <w:del w:id="77" w:author="Karen Cerosaletti" w:date="2024-08-15T10:47:00Z" w16du:dateUtc="2024-08-15T17:47:00Z">
        <w:r w:rsidDel="006D73BB">
          <w:rPr>
            <w:sz w:val="22"/>
            <w:szCs w:val="22"/>
          </w:rPr>
          <w:delText>IAR Tconv and Treg</w:delText>
        </w:r>
      </w:del>
      <w:ins w:id="78" w:author="Karen Cerosaletti" w:date="2024-08-15T11:34:00Z" w16du:dateUtc="2024-08-15T18:34:00Z">
        <w:r w:rsidR="00B75C02" w:rsidRPr="00B75C02">
          <w:rPr>
            <w:sz w:val="22"/>
            <w:szCs w:val="22"/>
          </w:rPr>
          <w:t xml:space="preserve"> </w:t>
        </w:r>
        <w:r w:rsidR="00B75C02">
          <w:rPr>
            <w:sz w:val="22"/>
            <w:szCs w:val="22"/>
          </w:rPr>
          <w:t xml:space="preserve">IAR </w:t>
        </w:r>
        <w:proofErr w:type="spellStart"/>
        <w:r w:rsidR="00B75C02">
          <w:rPr>
            <w:sz w:val="22"/>
            <w:szCs w:val="22"/>
          </w:rPr>
          <w:t>Tconv</w:t>
        </w:r>
        <w:proofErr w:type="spellEnd"/>
        <w:r w:rsidR="00B75C02">
          <w:rPr>
            <w:sz w:val="22"/>
            <w:szCs w:val="22"/>
          </w:rPr>
          <w:t xml:space="preserve"> and Treg</w:t>
        </w:r>
      </w:ins>
      <w:ins w:id="79" w:author="Karen Cerosaletti" w:date="2024-08-15T10:31:00Z" w16du:dateUtc="2024-08-15T17:31:00Z">
        <w:r w:rsidR="00E30A0F">
          <w:rPr>
            <w:sz w:val="22"/>
            <w:szCs w:val="22"/>
          </w:rPr>
          <w:t>.</w:t>
        </w:r>
      </w:ins>
      <w:ins w:id="80" w:author="Karen Cerosaletti" w:date="2024-08-15T10:32:00Z" w16du:dateUtc="2024-08-15T17:32:00Z">
        <w:r w:rsidR="00E30A0F">
          <w:rPr>
            <w:sz w:val="22"/>
            <w:szCs w:val="22"/>
          </w:rPr>
          <w:t xml:space="preserve"> </w:t>
        </w:r>
      </w:ins>
      <w:del w:id="81" w:author="Karen Cerosaletti" w:date="2024-08-15T10:32:00Z" w16du:dateUtc="2024-08-15T17:32:00Z">
        <w:r w:rsidDel="00E30A0F">
          <w:rPr>
            <w:sz w:val="22"/>
            <w:szCs w:val="22"/>
          </w:rPr>
          <w:delText>.</w:delText>
        </w:r>
        <w:r w:rsidR="00532DA6" w:rsidDel="00E30A0F">
          <w:rPr>
            <w:sz w:val="22"/>
            <w:szCs w:val="22"/>
          </w:rPr>
          <w:delText xml:space="preserve"> </w:delText>
        </w:r>
      </w:del>
      <w:del w:id="82" w:author="Karen Cerosaletti" w:date="2024-08-15T10:13:00Z" w16du:dateUtc="2024-08-15T17:13:00Z">
        <w:r w:rsidR="00532DA6" w:rsidDel="00DE0601">
          <w:rPr>
            <w:sz w:val="22"/>
            <w:szCs w:val="22"/>
          </w:rPr>
          <w:delText>Here, we</w:delText>
        </w:r>
      </w:del>
      <w:ins w:id="83" w:author="Karen Cerosaletti" w:date="2024-08-15T10:13:00Z" w16du:dateUtc="2024-08-15T17:13:00Z">
        <w:r w:rsidR="00DE0601">
          <w:rPr>
            <w:sz w:val="22"/>
            <w:szCs w:val="22"/>
          </w:rPr>
          <w:t>To</w:t>
        </w:r>
      </w:ins>
      <w:r w:rsidR="00532DA6">
        <w:rPr>
          <w:sz w:val="22"/>
          <w:szCs w:val="22"/>
        </w:rPr>
        <w:t xml:space="preserve"> investigate </w:t>
      </w:r>
      <w:del w:id="84" w:author="Karen Cerosaletti" w:date="2024-08-15T11:43:00Z" w16du:dateUtc="2024-08-15T18:43:00Z">
        <w:r w:rsidR="00532DA6" w:rsidDel="00C442B6">
          <w:rPr>
            <w:sz w:val="22"/>
            <w:szCs w:val="22"/>
          </w:rPr>
          <w:delText xml:space="preserve">whether </w:delText>
        </w:r>
      </w:del>
      <w:ins w:id="85" w:author="Karen Cerosaletti" w:date="2024-08-15T11:43:00Z" w16du:dateUtc="2024-08-15T18:43:00Z">
        <w:r w:rsidR="00C442B6">
          <w:rPr>
            <w:sz w:val="22"/>
            <w:szCs w:val="22"/>
          </w:rPr>
          <w:t>if</w:t>
        </w:r>
        <w:r w:rsidR="00C442B6">
          <w:rPr>
            <w:sz w:val="22"/>
            <w:szCs w:val="22"/>
          </w:rPr>
          <w:t xml:space="preserve"> </w:t>
        </w:r>
      </w:ins>
      <w:r w:rsidR="00532DA6">
        <w:rPr>
          <w:sz w:val="22"/>
          <w:szCs w:val="22"/>
        </w:rPr>
        <w:t>this is</w:t>
      </w:r>
      <w:del w:id="86" w:author="Karen Cerosaletti" w:date="2024-08-15T11:51:00Z" w16du:dateUtc="2024-08-15T18:51:00Z">
        <w:r w:rsidR="00532DA6" w:rsidDel="004353B3">
          <w:rPr>
            <w:sz w:val="22"/>
            <w:szCs w:val="22"/>
          </w:rPr>
          <w:delText xml:space="preserve"> </w:delText>
        </w:r>
      </w:del>
      <w:ins w:id="87" w:author="Karen Cerosaletti" w:date="2024-08-15T11:34:00Z" w16du:dateUtc="2024-08-15T18:34:00Z">
        <w:r w:rsidR="00B75C02">
          <w:rPr>
            <w:sz w:val="22"/>
            <w:szCs w:val="22"/>
          </w:rPr>
          <w:t xml:space="preserve"> </w:t>
        </w:r>
      </w:ins>
      <w:del w:id="88" w:author="Karen Cerosaletti" w:date="2024-08-15T10:20:00Z" w16du:dateUtc="2024-08-15T17:20:00Z">
        <w:r w:rsidR="00532DA6" w:rsidDel="006A6FD7">
          <w:rPr>
            <w:sz w:val="22"/>
            <w:szCs w:val="22"/>
          </w:rPr>
          <w:delText>also the case for foreign antigen-reactive T cells</w:delText>
        </w:r>
      </w:del>
      <w:ins w:id="89" w:author="Karen Cerosaletti" w:date="2024-08-15T10:15:00Z" w16du:dateUtc="2024-08-15T17:15:00Z">
        <w:r w:rsidR="006A6FD7">
          <w:rPr>
            <w:sz w:val="22"/>
            <w:szCs w:val="22"/>
          </w:rPr>
          <w:t xml:space="preserve">unique </w:t>
        </w:r>
      </w:ins>
      <w:ins w:id="90" w:author="Karen Cerosaletti" w:date="2024-08-15T11:52:00Z" w16du:dateUtc="2024-08-15T18:52:00Z">
        <w:r w:rsidR="004353B3">
          <w:rPr>
            <w:sz w:val="22"/>
            <w:szCs w:val="22"/>
          </w:rPr>
          <w:t>to</w:t>
        </w:r>
      </w:ins>
      <w:ins w:id="91" w:author="Karen Cerosaletti" w:date="2024-08-15T10:15:00Z" w16du:dateUtc="2024-08-15T17:15:00Z">
        <w:r w:rsidR="006A6FD7">
          <w:rPr>
            <w:sz w:val="22"/>
            <w:szCs w:val="22"/>
          </w:rPr>
          <w:t xml:space="preserve"> IAR T</w:t>
        </w:r>
      </w:ins>
      <w:ins w:id="92" w:author="Karen Cerosaletti" w:date="2024-08-15T10:48:00Z" w16du:dateUtc="2024-08-15T17:48:00Z">
        <w:r w:rsidR="006D73BB">
          <w:rPr>
            <w:sz w:val="22"/>
            <w:szCs w:val="22"/>
          </w:rPr>
          <w:t xml:space="preserve"> </w:t>
        </w:r>
      </w:ins>
      <w:ins w:id="93" w:author="Karen Cerosaletti" w:date="2024-08-15T10:15:00Z" w16du:dateUtc="2024-08-15T17:15:00Z">
        <w:r w:rsidR="006A6FD7">
          <w:rPr>
            <w:sz w:val="22"/>
            <w:szCs w:val="22"/>
          </w:rPr>
          <w:t>cells</w:t>
        </w:r>
      </w:ins>
      <w:ins w:id="94" w:author="Karen Cerosaletti" w:date="2024-08-15T10:14:00Z" w16du:dateUtc="2024-08-15T17:14:00Z">
        <w:r w:rsidR="006A6FD7">
          <w:rPr>
            <w:sz w:val="22"/>
            <w:szCs w:val="22"/>
          </w:rPr>
          <w:t xml:space="preserve">, </w:t>
        </w:r>
      </w:ins>
      <w:del w:id="95" w:author="Karen Cerosaletti" w:date="2024-08-15T10:14:00Z" w16du:dateUtc="2024-08-15T17:14:00Z">
        <w:r w:rsidR="00532DA6" w:rsidDel="006A6FD7">
          <w:rPr>
            <w:sz w:val="22"/>
            <w:szCs w:val="22"/>
          </w:rPr>
          <w:delText xml:space="preserve">. </w:delText>
        </w:r>
        <w:r w:rsidR="00532DA6" w:rsidRPr="00B90136" w:rsidDel="006A6FD7">
          <w:rPr>
            <w:sz w:val="22"/>
            <w:szCs w:val="22"/>
          </w:rPr>
          <w:delText>This goal of this</w:delText>
        </w:r>
        <w:r w:rsidR="00532DA6" w:rsidDel="006A6FD7">
          <w:rPr>
            <w:sz w:val="22"/>
            <w:szCs w:val="22"/>
          </w:rPr>
          <w:delText xml:space="preserve"> </w:delText>
        </w:r>
        <w:r w:rsidR="00532DA6" w:rsidRPr="00B90136" w:rsidDel="006A6FD7">
          <w:rPr>
            <w:sz w:val="22"/>
            <w:szCs w:val="22"/>
          </w:rPr>
          <w:delText>experiment is to</w:delText>
        </w:r>
      </w:del>
      <w:ins w:id="96" w:author="Karen Cerosaletti" w:date="2024-08-15T10:14:00Z" w16du:dateUtc="2024-08-15T17:14:00Z">
        <w:r w:rsidR="006A6FD7">
          <w:rPr>
            <w:sz w:val="22"/>
            <w:szCs w:val="22"/>
          </w:rPr>
          <w:t xml:space="preserve">we </w:t>
        </w:r>
      </w:ins>
      <w:del w:id="97" w:author="Karen Cerosaletti" w:date="2024-08-15T10:14:00Z" w16du:dateUtc="2024-08-15T17:14:00Z">
        <w:r w:rsidR="00532DA6" w:rsidRPr="00B90136" w:rsidDel="006A6FD7">
          <w:rPr>
            <w:sz w:val="22"/>
            <w:szCs w:val="22"/>
          </w:rPr>
          <w:delText xml:space="preserve"> </w:delText>
        </w:r>
      </w:del>
      <w:r w:rsidR="00532DA6" w:rsidRPr="00B90136">
        <w:rPr>
          <w:sz w:val="22"/>
          <w:szCs w:val="22"/>
        </w:rPr>
        <w:t>compare</w:t>
      </w:r>
      <w:ins w:id="98" w:author="Karen Cerosaletti" w:date="2024-08-15T10:14:00Z" w16du:dateUtc="2024-08-15T17:14:00Z">
        <w:r w:rsidR="006A6FD7">
          <w:rPr>
            <w:sz w:val="22"/>
            <w:szCs w:val="22"/>
          </w:rPr>
          <w:t>d</w:t>
        </w:r>
      </w:ins>
      <w:r w:rsidR="00532DA6" w:rsidRPr="00B90136">
        <w:rPr>
          <w:sz w:val="22"/>
          <w:szCs w:val="22"/>
        </w:rPr>
        <w:t xml:space="preserve"> </w:t>
      </w:r>
      <w:del w:id="99" w:author="Karen Cerosaletti" w:date="2024-08-15T10:46:00Z" w16du:dateUtc="2024-08-15T17:46:00Z">
        <w:r w:rsidR="00532DA6" w:rsidRPr="006C0EB2" w:rsidDel="006D73BB">
          <w:rPr>
            <w:sz w:val="22"/>
            <w:szCs w:val="22"/>
            <w:highlight w:val="yellow"/>
            <w:rPrChange w:id="100" w:author="Karen Cerosaletti" w:date="2024-08-15T10:25:00Z" w16du:dateUtc="2024-08-15T17:25:00Z">
              <w:rPr>
                <w:sz w:val="22"/>
                <w:szCs w:val="22"/>
              </w:rPr>
            </w:rPrChange>
          </w:rPr>
          <w:delText>the</w:delText>
        </w:r>
        <w:r w:rsidR="00532DA6" w:rsidRPr="00B90136" w:rsidDel="006D73BB">
          <w:rPr>
            <w:sz w:val="22"/>
            <w:szCs w:val="22"/>
          </w:rPr>
          <w:delText xml:space="preserve"> </w:delText>
        </w:r>
        <w:r w:rsidR="00532DA6" w:rsidRPr="006A6FD7" w:rsidDel="006D73BB">
          <w:rPr>
            <w:sz w:val="22"/>
            <w:szCs w:val="22"/>
            <w:highlight w:val="yellow"/>
            <w:rPrChange w:id="101" w:author="Karen Cerosaletti" w:date="2024-08-15T10:23:00Z" w16du:dateUtc="2024-08-15T17:23:00Z">
              <w:rPr>
                <w:sz w:val="22"/>
                <w:szCs w:val="22"/>
              </w:rPr>
            </w:rPrChange>
          </w:rPr>
          <w:delText>TCR repertoire and transcript phenotypes of</w:delText>
        </w:r>
        <w:r w:rsidR="00532DA6" w:rsidRPr="00B90136" w:rsidDel="006D73BB">
          <w:rPr>
            <w:sz w:val="22"/>
            <w:szCs w:val="22"/>
          </w:rPr>
          <w:delText xml:space="preserve"> </w:delText>
        </w:r>
      </w:del>
      <w:del w:id="102" w:author="Karen Cerosaletti" w:date="2024-08-15T10:17:00Z" w16du:dateUtc="2024-08-15T17:17:00Z">
        <w:r w:rsidR="00532DA6" w:rsidRPr="00B90136" w:rsidDel="006A6FD7">
          <w:rPr>
            <w:sz w:val="22"/>
            <w:szCs w:val="22"/>
          </w:rPr>
          <w:delText>foreign</w:delText>
        </w:r>
        <w:r w:rsidR="00532DA6" w:rsidDel="006A6FD7">
          <w:rPr>
            <w:sz w:val="22"/>
            <w:szCs w:val="22"/>
          </w:rPr>
          <w:delText xml:space="preserve"> </w:delText>
        </w:r>
      </w:del>
      <w:ins w:id="103" w:author="Karen Cerosaletti" w:date="2024-08-15T10:20:00Z" w16du:dateUtc="2024-08-15T17:20:00Z">
        <w:r w:rsidR="006A6FD7">
          <w:rPr>
            <w:sz w:val="22"/>
            <w:szCs w:val="22"/>
          </w:rPr>
          <w:t>foreign</w:t>
        </w:r>
      </w:ins>
      <w:ins w:id="104" w:author="Karen Cerosaletti" w:date="2024-08-15T10:17:00Z" w16du:dateUtc="2024-08-15T17:17:00Z">
        <w:r w:rsidR="006A6FD7">
          <w:rPr>
            <w:sz w:val="22"/>
            <w:szCs w:val="22"/>
          </w:rPr>
          <w:t xml:space="preserve"> </w:t>
        </w:r>
      </w:ins>
      <w:r w:rsidR="00532DA6" w:rsidRPr="00B90136">
        <w:rPr>
          <w:sz w:val="22"/>
          <w:szCs w:val="22"/>
        </w:rPr>
        <w:t>antigen</w:t>
      </w:r>
      <w:ins w:id="105" w:author="Karen Cerosaletti" w:date="2024-08-15T11:42:00Z" w16du:dateUtc="2024-08-15T18:42:00Z">
        <w:r w:rsidR="00C442B6">
          <w:rPr>
            <w:sz w:val="22"/>
            <w:szCs w:val="22"/>
          </w:rPr>
          <w:t xml:space="preserve"> (</w:t>
        </w:r>
      </w:ins>
      <w:ins w:id="106" w:author="Karen Cerosaletti" w:date="2024-08-15T11:43:00Z" w16du:dateUtc="2024-08-15T18:43:00Z">
        <w:r w:rsidR="00C442B6">
          <w:rPr>
            <w:sz w:val="22"/>
            <w:szCs w:val="22"/>
          </w:rPr>
          <w:t>ag)</w:t>
        </w:r>
      </w:ins>
      <w:r w:rsidR="00532DA6">
        <w:rPr>
          <w:sz w:val="22"/>
          <w:szCs w:val="22"/>
        </w:rPr>
        <w:t>-</w:t>
      </w:r>
      <w:r w:rsidR="00532DA6" w:rsidRPr="00B90136">
        <w:rPr>
          <w:sz w:val="22"/>
          <w:szCs w:val="22"/>
        </w:rPr>
        <w:t xml:space="preserve"> vs</w:t>
      </w:r>
      <w:r w:rsidR="00532DA6">
        <w:rPr>
          <w:sz w:val="22"/>
          <w:szCs w:val="22"/>
        </w:rPr>
        <w:t xml:space="preserve"> </w:t>
      </w:r>
      <w:del w:id="107" w:author="Karen Cerosaletti" w:date="2024-08-15T10:12:00Z" w16du:dateUtc="2024-08-15T17:12:00Z">
        <w:r w:rsidR="00532DA6" w:rsidRPr="00B90136" w:rsidDel="00DE0601">
          <w:rPr>
            <w:sz w:val="22"/>
            <w:szCs w:val="22"/>
          </w:rPr>
          <w:delText>autoantigen</w:delText>
        </w:r>
        <w:r w:rsidR="00532DA6" w:rsidDel="00DE0601">
          <w:rPr>
            <w:sz w:val="22"/>
            <w:szCs w:val="22"/>
          </w:rPr>
          <w:delText>-</w:delText>
        </w:r>
        <w:r w:rsidR="00532DA6" w:rsidRPr="00B90136" w:rsidDel="00DE0601">
          <w:rPr>
            <w:sz w:val="22"/>
            <w:szCs w:val="22"/>
          </w:rPr>
          <w:delText>reactive</w:delText>
        </w:r>
      </w:del>
      <w:ins w:id="108" w:author="Karen Cerosaletti" w:date="2024-08-15T10:12:00Z" w16du:dateUtc="2024-08-15T17:12:00Z">
        <w:r w:rsidR="00DE0601">
          <w:rPr>
            <w:sz w:val="22"/>
            <w:szCs w:val="22"/>
          </w:rPr>
          <w:t>IAR</w:t>
        </w:r>
      </w:ins>
      <w:r w:rsidR="00532DA6" w:rsidRPr="00B90136">
        <w:rPr>
          <w:sz w:val="22"/>
          <w:szCs w:val="22"/>
        </w:rPr>
        <w:t xml:space="preserve"> CD4 </w:t>
      </w:r>
      <w:proofErr w:type="spellStart"/>
      <w:r w:rsidR="00532DA6" w:rsidRPr="00B90136">
        <w:rPr>
          <w:sz w:val="22"/>
          <w:szCs w:val="22"/>
        </w:rPr>
        <w:t>T</w:t>
      </w:r>
      <w:r w:rsidR="00532DA6">
        <w:rPr>
          <w:sz w:val="22"/>
          <w:szCs w:val="22"/>
        </w:rPr>
        <w:t>conv</w:t>
      </w:r>
      <w:proofErr w:type="spellEnd"/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and T</w:t>
      </w:r>
      <w:r w:rsidR="00532DA6">
        <w:rPr>
          <w:sz w:val="22"/>
          <w:szCs w:val="22"/>
        </w:rPr>
        <w:t>reg</w:t>
      </w:r>
      <w:r w:rsidR="00532DA6" w:rsidRPr="00B90136">
        <w:rPr>
          <w:sz w:val="22"/>
          <w:szCs w:val="22"/>
        </w:rPr>
        <w:t xml:space="preserve"> </w:t>
      </w:r>
      <w:del w:id="109" w:author="Karen Cerosaletti" w:date="2024-08-15T10:18:00Z" w16du:dateUtc="2024-08-15T17:18:00Z">
        <w:r w:rsidR="00532DA6" w:rsidRPr="00B90136" w:rsidDel="006A6FD7">
          <w:rPr>
            <w:sz w:val="22"/>
            <w:szCs w:val="22"/>
          </w:rPr>
          <w:delText>to determine if features of</w:delText>
        </w:r>
        <w:r w:rsidR="00532DA6" w:rsidDel="006A6FD7">
          <w:rPr>
            <w:sz w:val="22"/>
            <w:szCs w:val="22"/>
          </w:rPr>
          <w:delText xml:space="preserve"> </w:delText>
        </w:r>
        <w:r w:rsidR="00532DA6" w:rsidRPr="00B90136" w:rsidDel="006A6FD7">
          <w:rPr>
            <w:sz w:val="22"/>
            <w:szCs w:val="22"/>
          </w:rPr>
          <w:delText>autoreactive cells differ from foreign reactive T cells, particularly for Treg cells.</w:delText>
        </w:r>
        <w:r w:rsidR="00D65722" w:rsidDel="006A6FD7">
          <w:rPr>
            <w:sz w:val="22"/>
            <w:szCs w:val="22"/>
          </w:rPr>
          <w:delText xml:space="preserve"> To investigate these potential differences, we compared </w:delText>
        </w:r>
        <w:r w:rsidR="00532DA6" w:rsidRPr="00B90136" w:rsidDel="006A6FD7">
          <w:rPr>
            <w:sz w:val="22"/>
            <w:szCs w:val="22"/>
          </w:rPr>
          <w:delText>CD4 Tconv and Treg cells reactive to a</w:delText>
        </w:r>
        <w:r w:rsidR="00532DA6" w:rsidDel="006A6FD7">
          <w:rPr>
            <w:sz w:val="22"/>
            <w:szCs w:val="22"/>
          </w:rPr>
          <w:delText xml:space="preserve"> </w:delText>
        </w:r>
        <w:r w:rsidR="00532DA6" w:rsidRPr="00B90136" w:rsidDel="006A6FD7">
          <w:rPr>
            <w:sz w:val="22"/>
            <w:szCs w:val="22"/>
          </w:rPr>
          <w:delText>microbial peptide pool</w:delText>
        </w:r>
        <w:r w:rsidR="00532DA6" w:rsidDel="006A6FD7">
          <w:rPr>
            <w:sz w:val="22"/>
            <w:szCs w:val="22"/>
          </w:rPr>
          <w:delText xml:space="preserve"> </w:delText>
        </w:r>
        <w:r w:rsidR="00532DA6" w:rsidRPr="00B90136" w:rsidDel="006A6FD7">
          <w:rPr>
            <w:sz w:val="22"/>
            <w:szCs w:val="22"/>
          </w:rPr>
          <w:delText xml:space="preserve">(CEFX) to Tconv and Treg cells reactive to an islet peptide pool </w:delText>
        </w:r>
      </w:del>
      <w:del w:id="110" w:author="Karen Cerosaletti" w:date="2024-08-15T10:25:00Z" w16du:dateUtc="2024-08-15T17:25:00Z">
        <w:r w:rsidR="00532DA6" w:rsidRPr="00B90136" w:rsidDel="006C0EB2">
          <w:rPr>
            <w:sz w:val="22"/>
            <w:szCs w:val="22"/>
          </w:rPr>
          <w:delText>in</w:delText>
        </w:r>
      </w:del>
      <w:ins w:id="111" w:author="Karen Cerosaletti" w:date="2024-08-15T10:53:00Z" w16du:dateUtc="2024-08-15T17:53:00Z">
        <w:r w:rsidR="006D73BB">
          <w:rPr>
            <w:sz w:val="22"/>
            <w:szCs w:val="22"/>
          </w:rPr>
          <w:t>in</w:t>
        </w:r>
      </w:ins>
      <w:r w:rsidR="00532DA6" w:rsidRPr="00B90136">
        <w:rPr>
          <w:sz w:val="22"/>
          <w:szCs w:val="22"/>
        </w:rPr>
        <w:t xml:space="preserve"> 3 HC and 3 T1D subjects</w:t>
      </w:r>
      <w:ins w:id="112" w:author="Karen Cerosaletti" w:date="2024-08-15T10:18:00Z" w16du:dateUtc="2024-08-15T17:18:00Z">
        <w:r w:rsidR="006A6FD7">
          <w:rPr>
            <w:sz w:val="22"/>
            <w:szCs w:val="22"/>
          </w:rPr>
          <w:t xml:space="preserve"> </w:t>
        </w:r>
      </w:ins>
      <w:ins w:id="113" w:author="Karen Cerosaletti" w:date="2024-08-15T10:22:00Z" w16du:dateUtc="2024-08-15T17:22:00Z">
        <w:r w:rsidR="006A6FD7">
          <w:rPr>
            <w:sz w:val="22"/>
            <w:szCs w:val="22"/>
          </w:rPr>
          <w:t>using</w:t>
        </w:r>
      </w:ins>
      <w:del w:id="114" w:author="Karen Cerosaletti" w:date="2024-08-15T10:22:00Z" w16du:dateUtc="2024-08-15T17:22:00Z">
        <w:r w:rsidR="00532DA6" w:rsidRPr="00B90136" w:rsidDel="006A6FD7">
          <w:rPr>
            <w:sz w:val="22"/>
            <w:szCs w:val="22"/>
          </w:rPr>
          <w:delText>.</w:delText>
        </w:r>
      </w:del>
    </w:p>
    <w:p w14:paraId="07B9B4FA" w14:textId="436E673B" w:rsidR="00B90136" w:rsidDel="006A6FD7" w:rsidRDefault="00B90136" w:rsidP="00102382">
      <w:pPr>
        <w:jc w:val="both"/>
        <w:rPr>
          <w:del w:id="115" w:author="Karen Cerosaletti" w:date="2024-08-15T10:20:00Z" w16du:dateUtc="2024-08-15T17:20:00Z"/>
          <w:sz w:val="22"/>
          <w:szCs w:val="22"/>
        </w:rPr>
        <w:pPrChange w:id="116" w:author="Karen Cerosaletti" w:date="2024-08-15T10:39:00Z" w16du:dateUtc="2024-08-15T17:39:00Z">
          <w:pPr/>
        </w:pPrChange>
      </w:pPr>
    </w:p>
    <w:p w14:paraId="63C73C39" w14:textId="3D817085" w:rsidR="00B90136" w:rsidDel="006D73BB" w:rsidRDefault="00D65722" w:rsidP="006D73BB">
      <w:pPr>
        <w:jc w:val="both"/>
        <w:rPr>
          <w:del w:id="117" w:author="Karen Cerosaletti" w:date="2024-08-15T10:51:00Z" w16du:dateUtc="2024-08-15T17:51:00Z"/>
          <w:sz w:val="22"/>
          <w:szCs w:val="22"/>
        </w:rPr>
        <w:pPrChange w:id="118" w:author="Karen Cerosaletti" w:date="2024-08-15T10:52:00Z" w16du:dateUtc="2024-08-15T17:52:00Z">
          <w:pPr/>
        </w:pPrChange>
      </w:pPr>
      <w:del w:id="119" w:author="Karen Cerosaletti" w:date="2024-08-15T10:22:00Z" w16du:dateUtc="2024-08-15T17:22:00Z">
        <w:r w:rsidDel="006A6FD7">
          <w:rPr>
            <w:sz w:val="22"/>
            <w:szCs w:val="22"/>
          </w:rPr>
          <w:delText>Two</w:delText>
        </w:r>
      </w:del>
      <w:r>
        <w:rPr>
          <w:sz w:val="22"/>
          <w:szCs w:val="22"/>
        </w:rPr>
        <w:t xml:space="preserve"> </w:t>
      </w:r>
      <w:ins w:id="120" w:author="Karen Cerosaletti" w:date="2024-08-15T11:50:00Z" w16du:dateUtc="2024-08-15T18:50:00Z">
        <w:r w:rsidR="004353B3">
          <w:rPr>
            <w:sz w:val="22"/>
            <w:szCs w:val="22"/>
          </w:rPr>
          <w:t xml:space="preserve">multimodal </w:t>
        </w:r>
      </w:ins>
      <w:ins w:id="121" w:author="Karen Cerosaletti" w:date="2024-08-15T11:14:00Z" w16du:dateUtc="2024-08-15T18:14:00Z">
        <w:r w:rsidR="002E05E2">
          <w:rPr>
            <w:sz w:val="22"/>
            <w:szCs w:val="22"/>
          </w:rPr>
          <w:t xml:space="preserve">10X </w:t>
        </w:r>
      </w:ins>
      <w:ins w:id="122" w:author="Karen Cerosaletti" w:date="2024-08-15T11:16:00Z" w16du:dateUtc="2024-08-15T18:16:00Z">
        <w:r w:rsidR="001C7B71">
          <w:rPr>
            <w:sz w:val="22"/>
            <w:szCs w:val="22"/>
          </w:rPr>
          <w:t xml:space="preserve">single cell </w:t>
        </w:r>
      </w:ins>
      <w:del w:id="123" w:author="Karen Cerosaletti" w:date="2024-08-15T11:14:00Z" w16du:dateUtc="2024-08-15T18:14:00Z">
        <w:r w:rsidDel="002E05E2">
          <w:rPr>
            <w:sz w:val="22"/>
            <w:szCs w:val="22"/>
          </w:rPr>
          <w:delText xml:space="preserve">10X GEM-X XLEAP </w:delText>
        </w:r>
      </w:del>
      <w:del w:id="124" w:author="Karen Cerosaletti" w:date="2024-08-15T10:33:00Z" w16du:dateUtc="2024-08-15T17:33:00Z">
        <w:r w:rsidR="00B90136" w:rsidRPr="00B90136" w:rsidDel="00E30A0F">
          <w:rPr>
            <w:sz w:val="22"/>
            <w:szCs w:val="22"/>
          </w:rPr>
          <w:delText>captures consisting of 3 subjects each for single cell sequencing for</w:delText>
        </w:r>
        <w:r w:rsidR="00B90136" w:rsidDel="00E30A0F">
          <w:rPr>
            <w:sz w:val="22"/>
            <w:szCs w:val="22"/>
          </w:rPr>
          <w:delText xml:space="preserve"> </w:delText>
        </w:r>
      </w:del>
      <w:del w:id="125" w:author="Karen Cerosaletti" w:date="2024-08-15T11:50:00Z" w16du:dateUtc="2024-08-15T18:50:00Z">
        <w:r w:rsidR="00B90136" w:rsidRPr="00B90136" w:rsidDel="004353B3">
          <w:rPr>
            <w:sz w:val="22"/>
            <w:szCs w:val="22"/>
          </w:rPr>
          <w:delText>RNA-seq,</w:delText>
        </w:r>
        <w:r w:rsidDel="004353B3">
          <w:rPr>
            <w:sz w:val="22"/>
            <w:szCs w:val="22"/>
          </w:rPr>
          <w:delText xml:space="preserve"> </w:delText>
        </w:r>
        <w:r w:rsidR="00B90136" w:rsidRPr="00B90136" w:rsidDel="004353B3">
          <w:rPr>
            <w:sz w:val="22"/>
            <w:szCs w:val="22"/>
          </w:rPr>
          <w:delText>TCR-seq,</w:delText>
        </w:r>
        <w:r w:rsidDel="004353B3">
          <w:rPr>
            <w:sz w:val="22"/>
            <w:szCs w:val="22"/>
          </w:rPr>
          <w:delText xml:space="preserve"> </w:delText>
        </w:r>
        <w:r w:rsidR="00B90136" w:rsidRPr="00B90136" w:rsidDel="004353B3">
          <w:rPr>
            <w:sz w:val="22"/>
            <w:szCs w:val="22"/>
          </w:rPr>
          <w:delText xml:space="preserve">and </w:delText>
        </w:r>
      </w:del>
      <w:del w:id="126" w:author="Karen Cerosaletti" w:date="2024-08-15T10:46:00Z" w16du:dateUtc="2024-08-15T17:46:00Z">
        <w:r w:rsidR="00B90136" w:rsidRPr="00B90136" w:rsidDel="006D73BB">
          <w:rPr>
            <w:sz w:val="22"/>
            <w:szCs w:val="22"/>
          </w:rPr>
          <w:delText xml:space="preserve">a limited set of </w:delText>
        </w:r>
      </w:del>
      <w:del w:id="127" w:author="Karen Cerosaletti" w:date="2024-08-15T11:50:00Z" w16du:dateUtc="2024-08-15T18:50:00Z">
        <w:r w:rsidR="00B90136" w:rsidRPr="00B90136" w:rsidDel="004353B3">
          <w:rPr>
            <w:sz w:val="22"/>
            <w:szCs w:val="22"/>
          </w:rPr>
          <w:delText>CITEs</w:delText>
        </w:r>
      </w:del>
      <w:ins w:id="128" w:author="Karen Cerosaletti" w:date="2024-08-15T11:50:00Z" w16du:dateUtc="2024-08-15T18:50:00Z">
        <w:r w:rsidR="004353B3">
          <w:rPr>
            <w:sz w:val="22"/>
            <w:szCs w:val="22"/>
          </w:rPr>
          <w:t>s</w:t>
        </w:r>
      </w:ins>
      <w:r w:rsidR="00B90136" w:rsidRPr="00B90136">
        <w:rPr>
          <w:sz w:val="22"/>
          <w:szCs w:val="22"/>
        </w:rPr>
        <w:t>eq</w:t>
      </w:r>
      <w:ins w:id="129" w:author="Karen Cerosaletti" w:date="2024-08-15T11:50:00Z" w16du:dateUtc="2024-08-15T18:50:00Z">
        <w:r w:rsidR="004353B3">
          <w:rPr>
            <w:sz w:val="22"/>
            <w:szCs w:val="22"/>
          </w:rPr>
          <w:t>uencing</w:t>
        </w:r>
      </w:ins>
      <w:del w:id="130" w:author="Karen Cerosaletti" w:date="2024-08-15T10:46:00Z" w16du:dateUtc="2024-08-15T17:46:00Z">
        <w:r w:rsidR="00B90136" w:rsidRPr="00B90136" w:rsidDel="006D73BB">
          <w:rPr>
            <w:sz w:val="22"/>
            <w:szCs w:val="22"/>
          </w:rPr>
          <w:delText xml:space="preserve"> antibodies</w:delText>
        </w:r>
      </w:del>
      <w:ins w:id="131" w:author="Karen Cerosaletti" w:date="2024-08-15T10:33:00Z" w16du:dateUtc="2024-08-15T17:33:00Z">
        <w:r w:rsidR="00E30A0F">
          <w:rPr>
            <w:sz w:val="22"/>
            <w:szCs w:val="22"/>
          </w:rPr>
          <w:t>.</w:t>
        </w:r>
      </w:ins>
      <w:r>
        <w:rPr>
          <w:sz w:val="22"/>
          <w:szCs w:val="22"/>
        </w:rPr>
        <w:t xml:space="preserve"> </w:t>
      </w:r>
      <w:del w:id="132" w:author="Karen Cerosaletti" w:date="2024-08-15T10:45:00Z" w16du:dateUtc="2024-08-15T17:45:00Z">
        <w:r w:rsidDel="006D73BB">
          <w:rPr>
            <w:sz w:val="22"/>
            <w:szCs w:val="22"/>
          </w:rPr>
          <w:delText>were run</w:delText>
        </w:r>
        <w:r w:rsidR="00B90136" w:rsidRPr="00B90136" w:rsidDel="006D73BB">
          <w:rPr>
            <w:sz w:val="22"/>
            <w:szCs w:val="22"/>
          </w:rPr>
          <w:delText xml:space="preserve">. </w:delText>
        </w:r>
      </w:del>
      <w:del w:id="133" w:author="Karen Cerosaletti" w:date="2024-08-15T11:52:00Z" w16du:dateUtc="2024-08-15T18:52:00Z">
        <w:r w:rsidR="00B90136" w:rsidRPr="00B90136" w:rsidDel="004353B3">
          <w:rPr>
            <w:sz w:val="22"/>
            <w:szCs w:val="22"/>
          </w:rPr>
          <w:delText xml:space="preserve">Fresh </w:delText>
        </w:r>
      </w:del>
      <w:del w:id="134" w:author="Karen Cerosaletti" w:date="2024-08-15T10:33:00Z" w16du:dateUtc="2024-08-15T17:33:00Z">
        <w:r w:rsidR="00B90136" w:rsidRPr="00B90136" w:rsidDel="00E30A0F">
          <w:rPr>
            <w:sz w:val="22"/>
            <w:szCs w:val="22"/>
          </w:rPr>
          <w:delText xml:space="preserve">blood </w:delText>
        </w:r>
        <w:r w:rsidDel="00E30A0F">
          <w:rPr>
            <w:sz w:val="22"/>
            <w:szCs w:val="22"/>
          </w:rPr>
          <w:delText>was</w:delText>
        </w:r>
        <w:r w:rsidR="00B90136" w:rsidRPr="00B90136" w:rsidDel="00E30A0F">
          <w:rPr>
            <w:sz w:val="22"/>
            <w:szCs w:val="22"/>
          </w:rPr>
          <w:delText xml:space="preserve"> processed to </w:delText>
        </w:r>
      </w:del>
      <w:r w:rsidR="00B90136" w:rsidRPr="00B90136">
        <w:rPr>
          <w:sz w:val="22"/>
          <w:szCs w:val="22"/>
        </w:rPr>
        <w:t xml:space="preserve">PBMCs </w:t>
      </w:r>
      <w:del w:id="135" w:author="Karen Cerosaletti" w:date="2024-08-15T10:33:00Z" w16du:dateUtc="2024-08-15T17:33:00Z">
        <w:r w:rsidR="00B90136" w:rsidRPr="00B90136" w:rsidDel="00E30A0F">
          <w:rPr>
            <w:sz w:val="22"/>
            <w:szCs w:val="22"/>
          </w:rPr>
          <w:delText xml:space="preserve">that </w:delText>
        </w:r>
        <w:r w:rsidDel="00E30A0F">
          <w:rPr>
            <w:sz w:val="22"/>
            <w:szCs w:val="22"/>
          </w:rPr>
          <w:delText>was</w:delText>
        </w:r>
      </w:del>
      <w:ins w:id="136" w:author="Karen Cerosaletti" w:date="2024-08-15T10:33:00Z" w16du:dateUtc="2024-08-15T17:33:00Z">
        <w:r w:rsidR="00E30A0F">
          <w:rPr>
            <w:sz w:val="22"/>
            <w:szCs w:val="22"/>
          </w:rPr>
          <w:t>were</w:t>
        </w:r>
      </w:ins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stimulated with </w:t>
      </w:r>
      <w:del w:id="137" w:author="Karen Cerosaletti" w:date="2024-08-15T10:33:00Z" w16du:dateUtc="2024-08-15T17:33:00Z">
        <w:r w:rsidR="00B90136" w:rsidRPr="00B90136" w:rsidDel="00E30A0F">
          <w:rPr>
            <w:sz w:val="22"/>
            <w:szCs w:val="22"/>
          </w:rPr>
          <w:delText xml:space="preserve">1) </w:delText>
        </w:r>
      </w:del>
      <w:r w:rsidR="00B90136" w:rsidRPr="00B90136">
        <w:rPr>
          <w:sz w:val="22"/>
          <w:szCs w:val="22"/>
        </w:rPr>
        <w:t xml:space="preserve">islet peptides, </w:t>
      </w:r>
      <w:del w:id="138" w:author="Karen Cerosaletti" w:date="2024-08-15T10:34:00Z" w16du:dateUtc="2024-08-15T17:34:00Z">
        <w:r w:rsidR="00B90136" w:rsidRPr="00B90136" w:rsidDel="00E30A0F">
          <w:rPr>
            <w:sz w:val="22"/>
            <w:szCs w:val="22"/>
          </w:rPr>
          <w:delText xml:space="preserve">2) </w:delText>
        </w:r>
      </w:del>
      <w:r w:rsidR="00B90136" w:rsidRPr="00B90136">
        <w:rPr>
          <w:sz w:val="22"/>
          <w:szCs w:val="22"/>
        </w:rPr>
        <w:t xml:space="preserve">CEFX, </w:t>
      </w:r>
      <w:ins w:id="139" w:author="Karen Cerosaletti" w:date="2024-08-15T11:07:00Z" w16du:dateUtc="2024-08-15T18:07:00Z">
        <w:r w:rsidR="002E05E2">
          <w:rPr>
            <w:sz w:val="22"/>
            <w:szCs w:val="22"/>
          </w:rPr>
          <w:t xml:space="preserve">or </w:t>
        </w:r>
      </w:ins>
      <w:del w:id="140" w:author="Karen Cerosaletti" w:date="2024-08-15T10:34:00Z" w16du:dateUtc="2024-08-15T17:34:00Z">
        <w:r w:rsidR="00B90136" w:rsidRPr="00B90136" w:rsidDel="00E30A0F">
          <w:rPr>
            <w:sz w:val="22"/>
            <w:szCs w:val="22"/>
          </w:rPr>
          <w:delText>and</w:delText>
        </w:r>
        <w:r w:rsidDel="00E30A0F">
          <w:rPr>
            <w:sz w:val="22"/>
            <w:szCs w:val="22"/>
          </w:rPr>
          <w:delText xml:space="preserve"> 3)</w:delText>
        </w:r>
      </w:del>
      <w:del w:id="141" w:author="Karen Cerosaletti" w:date="2024-08-15T10:35:00Z" w16du:dateUtc="2024-08-15T17:35:00Z">
        <w:r w:rsidR="00B90136" w:rsidRPr="00B90136" w:rsidDel="00102382">
          <w:rPr>
            <w:sz w:val="22"/>
            <w:szCs w:val="22"/>
          </w:rPr>
          <w:delText xml:space="preserve"> </w:delText>
        </w:r>
      </w:del>
      <w:del w:id="142" w:author="Karen Cerosaletti" w:date="2024-08-15T11:16:00Z" w16du:dateUtc="2024-08-15T18:16:00Z">
        <w:r w:rsidR="00B90136" w:rsidRPr="00B90136" w:rsidDel="001C7B71">
          <w:rPr>
            <w:sz w:val="22"/>
            <w:szCs w:val="22"/>
          </w:rPr>
          <w:delText>anti</w:delText>
        </w:r>
        <w:r w:rsidDel="001C7B71">
          <w:rPr>
            <w:sz w:val="22"/>
            <w:szCs w:val="22"/>
          </w:rPr>
          <w:delText>-</w:delText>
        </w:r>
      </w:del>
      <w:r w:rsidR="00B90136" w:rsidRPr="00B90136">
        <w:rPr>
          <w:sz w:val="22"/>
          <w:szCs w:val="22"/>
        </w:rPr>
        <w:t>CD3/</w:t>
      </w:r>
      <w:del w:id="143" w:author="Karen Cerosaletti" w:date="2024-08-15T11:16:00Z" w16du:dateUtc="2024-08-15T18:16:00Z">
        <w:r w:rsidR="00B90136" w:rsidRPr="00B90136" w:rsidDel="001C7B71">
          <w:rPr>
            <w:sz w:val="22"/>
            <w:szCs w:val="22"/>
          </w:rPr>
          <w:delText>anti-</w:delText>
        </w:r>
      </w:del>
      <w:r w:rsidR="00B90136" w:rsidRPr="00B90136">
        <w:rPr>
          <w:sz w:val="22"/>
          <w:szCs w:val="22"/>
        </w:rPr>
        <w:t>CD28</w:t>
      </w:r>
      <w:del w:id="144" w:author="Karen Cerosaletti" w:date="2024-08-15T11:07:00Z" w16du:dateUtc="2024-08-15T18:07:00Z">
        <w:r w:rsidR="00B90136" w:rsidRPr="00B90136" w:rsidDel="002E05E2">
          <w:rPr>
            <w:sz w:val="22"/>
            <w:szCs w:val="22"/>
          </w:rPr>
          <w:delText xml:space="preserve"> (polyclonal stimulation)</w:delText>
        </w:r>
      </w:del>
      <w:ins w:id="145" w:author="Karen Cerosaletti" w:date="2024-08-15T10:35:00Z" w16du:dateUtc="2024-08-15T17:35:00Z">
        <w:r w:rsidR="00102382">
          <w:rPr>
            <w:sz w:val="22"/>
            <w:szCs w:val="22"/>
          </w:rPr>
          <w:t xml:space="preserve"> </w:t>
        </w:r>
      </w:ins>
      <w:ins w:id="146" w:author="Karen Cerosaletti" w:date="2024-08-15T11:17:00Z" w16du:dateUtc="2024-08-15T18:17:00Z">
        <w:r w:rsidR="001C7B71">
          <w:rPr>
            <w:sz w:val="22"/>
            <w:szCs w:val="22"/>
          </w:rPr>
          <w:t>antibodies</w:t>
        </w:r>
      </w:ins>
      <w:ins w:id="147" w:author="Karen Cerosaletti" w:date="2024-08-15T11:57:00Z" w16du:dateUtc="2024-08-15T18:57:00Z">
        <w:r w:rsidR="00EB06D4">
          <w:rPr>
            <w:sz w:val="22"/>
            <w:szCs w:val="22"/>
          </w:rPr>
          <w:t xml:space="preserve"> (ab)</w:t>
        </w:r>
      </w:ins>
      <w:ins w:id="148" w:author="Karen Cerosaletti" w:date="2024-08-15T11:17:00Z" w16du:dateUtc="2024-08-15T18:17:00Z">
        <w:r w:rsidR="001C7B71">
          <w:rPr>
            <w:sz w:val="22"/>
            <w:szCs w:val="22"/>
          </w:rPr>
          <w:t xml:space="preserve"> </w:t>
        </w:r>
      </w:ins>
      <w:del w:id="149" w:author="Karen Cerosaletti" w:date="2024-08-15T10:43:00Z" w16du:dateUtc="2024-08-15T17:43:00Z">
        <w:r w:rsidR="00B90136" w:rsidRPr="00B90136" w:rsidDel="00102382">
          <w:rPr>
            <w:sz w:val="22"/>
            <w:szCs w:val="22"/>
          </w:rPr>
          <w:delText xml:space="preserve"> </w:delText>
        </w:r>
      </w:del>
      <w:r w:rsidR="00B90136" w:rsidRPr="00B90136">
        <w:rPr>
          <w:sz w:val="22"/>
          <w:szCs w:val="22"/>
        </w:rPr>
        <w:t>for 20</w:t>
      </w:r>
      <w:r>
        <w:rPr>
          <w:sz w:val="22"/>
          <w:szCs w:val="22"/>
        </w:rPr>
        <w:t xml:space="preserve"> hours</w:t>
      </w:r>
      <w:r w:rsidR="00B90136" w:rsidRPr="00B90136">
        <w:rPr>
          <w:sz w:val="22"/>
          <w:szCs w:val="22"/>
        </w:rPr>
        <w:t xml:space="preserve">. </w:t>
      </w:r>
      <w:ins w:id="150" w:author="Karen Cerosaletti" w:date="2024-08-15T11:53:00Z" w16du:dateUtc="2024-08-15T18:53:00Z">
        <w:r w:rsidR="004353B3">
          <w:rPr>
            <w:sz w:val="22"/>
            <w:szCs w:val="22"/>
          </w:rPr>
          <w:t xml:space="preserve">After, </w:t>
        </w:r>
      </w:ins>
      <w:del w:id="151" w:author="Karen Cerosaletti" w:date="2024-08-15T11:17:00Z" w16du:dateUtc="2024-08-15T18:17:00Z">
        <w:r w:rsidR="00B90136" w:rsidRPr="00B90136" w:rsidDel="001C7B71">
          <w:rPr>
            <w:sz w:val="22"/>
            <w:szCs w:val="22"/>
          </w:rPr>
          <w:delText>After stimulation</w:delText>
        </w:r>
        <w:r w:rsidDel="001C7B71">
          <w:rPr>
            <w:sz w:val="22"/>
            <w:szCs w:val="22"/>
          </w:rPr>
          <w:delText>,</w:delText>
        </w:r>
        <w:r w:rsidR="00B90136" w:rsidRPr="00B90136" w:rsidDel="001C7B71">
          <w:rPr>
            <w:sz w:val="22"/>
            <w:szCs w:val="22"/>
          </w:rPr>
          <w:delText xml:space="preserve"> e</w:delText>
        </w:r>
      </w:del>
      <w:ins w:id="152" w:author="Karen Cerosaletti" w:date="2024-08-15T11:53:00Z" w16du:dateUtc="2024-08-15T18:53:00Z">
        <w:r w:rsidR="004353B3">
          <w:rPr>
            <w:sz w:val="22"/>
            <w:szCs w:val="22"/>
          </w:rPr>
          <w:t>e</w:t>
        </w:r>
      </w:ins>
      <w:r w:rsidR="00B90136" w:rsidRPr="00B90136">
        <w:rPr>
          <w:sz w:val="22"/>
          <w:szCs w:val="22"/>
        </w:rPr>
        <w:t>ach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donor and stimulation </w:t>
      </w:r>
      <w:del w:id="153" w:author="Karen Cerosaletti" w:date="2024-08-15T10:36:00Z" w16du:dateUtc="2024-08-15T17:36:00Z">
        <w:r w:rsidDel="00102382">
          <w:rPr>
            <w:sz w:val="22"/>
            <w:szCs w:val="22"/>
          </w:rPr>
          <w:delText>was</w:delText>
        </w:r>
        <w:r w:rsidR="00B90136" w:rsidRPr="00B90136" w:rsidDel="00102382">
          <w:rPr>
            <w:sz w:val="22"/>
            <w:szCs w:val="22"/>
          </w:rPr>
          <w:delText xml:space="preserve"> </w:delText>
        </w:r>
      </w:del>
      <w:ins w:id="154" w:author="Karen Cerosaletti" w:date="2024-08-15T10:36:00Z" w16du:dateUtc="2024-08-15T17:36:00Z">
        <w:r w:rsidR="00102382">
          <w:rPr>
            <w:sz w:val="22"/>
            <w:szCs w:val="22"/>
          </w:rPr>
          <w:t xml:space="preserve">were </w:t>
        </w:r>
      </w:ins>
      <w:r w:rsidR="00B90136" w:rsidRPr="00B90136">
        <w:rPr>
          <w:sz w:val="22"/>
          <w:szCs w:val="22"/>
        </w:rPr>
        <w:t>stained with a unique hashtag a</w:t>
      </w:r>
      <w:ins w:id="155" w:author="Karen Cerosaletti" w:date="2024-08-15T11:57:00Z" w16du:dateUtc="2024-08-15T18:57:00Z">
        <w:r w:rsidR="00EB06D4">
          <w:rPr>
            <w:sz w:val="22"/>
            <w:szCs w:val="22"/>
          </w:rPr>
          <w:t>b</w:t>
        </w:r>
      </w:ins>
      <w:del w:id="156" w:author="Karen Cerosaletti" w:date="2024-08-15T11:57:00Z" w16du:dateUtc="2024-08-15T18:57:00Z">
        <w:r w:rsidR="00B90136" w:rsidRPr="00B90136" w:rsidDel="00EB06D4">
          <w:rPr>
            <w:sz w:val="22"/>
            <w:szCs w:val="22"/>
          </w:rPr>
          <w:delText>ntibody</w:delText>
        </w:r>
      </w:del>
      <w:ins w:id="157" w:author="Karen Cerosaletti" w:date="2024-08-15T10:49:00Z" w16du:dateUtc="2024-08-15T17:49:00Z">
        <w:r w:rsidR="006D73BB">
          <w:rPr>
            <w:sz w:val="22"/>
            <w:szCs w:val="22"/>
          </w:rPr>
          <w:t xml:space="preserve">, </w:t>
        </w:r>
      </w:ins>
      <w:commentRangeStart w:id="158"/>
      <w:del w:id="159" w:author="Karen Cerosaletti" w:date="2024-08-15T10:49:00Z" w16du:dateUtc="2024-08-15T17:49:00Z">
        <w:r w:rsidR="00B90136" w:rsidRPr="00B90136" w:rsidDel="006D73BB">
          <w:rPr>
            <w:sz w:val="22"/>
            <w:szCs w:val="22"/>
          </w:rPr>
          <w:delText xml:space="preserve"> and </w:delText>
        </w:r>
      </w:del>
      <w:r w:rsidR="00B90136" w:rsidRPr="00B90136">
        <w:rPr>
          <w:sz w:val="22"/>
          <w:szCs w:val="22"/>
        </w:rPr>
        <w:t>combined by stimulus</w:t>
      </w:r>
      <w:commentRangeEnd w:id="158"/>
      <w:r w:rsidR="002E05E2">
        <w:rPr>
          <w:rStyle w:val="CommentReference"/>
        </w:rPr>
        <w:commentReference w:id="158"/>
      </w:r>
      <w:ins w:id="160" w:author="Karen Cerosaletti" w:date="2024-08-15T10:59:00Z" w16du:dateUtc="2024-08-15T17:59:00Z">
        <w:r w:rsidR="00942D62">
          <w:rPr>
            <w:sz w:val="22"/>
            <w:szCs w:val="22"/>
          </w:rPr>
          <w:t>,</w:t>
        </w:r>
      </w:ins>
      <w:ins w:id="161" w:author="Karen Cerosaletti" w:date="2024-08-15T10:49:00Z" w16du:dateUtc="2024-08-15T17:49:00Z">
        <w:r w:rsidR="006D73BB">
          <w:rPr>
            <w:sz w:val="22"/>
            <w:szCs w:val="22"/>
          </w:rPr>
          <w:t xml:space="preserve"> and stained </w:t>
        </w:r>
      </w:ins>
      <w:ins w:id="162" w:author="Karen Cerosaletti" w:date="2024-08-15T10:50:00Z" w16du:dateUtc="2024-08-15T17:50:00Z">
        <w:r w:rsidR="006D73BB">
          <w:rPr>
            <w:sz w:val="22"/>
            <w:szCs w:val="22"/>
          </w:rPr>
          <w:t xml:space="preserve">for </w:t>
        </w:r>
      </w:ins>
      <w:ins w:id="163" w:author="Karen Cerosaletti" w:date="2024-08-15T10:49:00Z" w16du:dateUtc="2024-08-15T17:49:00Z">
        <w:r w:rsidR="006D73BB">
          <w:rPr>
            <w:sz w:val="22"/>
            <w:szCs w:val="22"/>
          </w:rPr>
          <w:t>CD154 and CD137</w:t>
        </w:r>
      </w:ins>
      <w:r w:rsidR="00B90136" w:rsidRPr="00B90136">
        <w:rPr>
          <w:sz w:val="22"/>
          <w:szCs w:val="22"/>
        </w:rPr>
        <w:t xml:space="preserve">. Activated cells </w:t>
      </w:r>
      <w:r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</w:t>
      </w:r>
      <w:del w:id="164" w:author="Karen Cerosaletti" w:date="2024-08-15T11:00:00Z" w16du:dateUtc="2024-08-15T18:00:00Z">
        <w:r w:rsidR="00B90136" w:rsidRPr="00B90136" w:rsidDel="00942D62">
          <w:rPr>
            <w:sz w:val="22"/>
            <w:szCs w:val="22"/>
          </w:rPr>
          <w:delText xml:space="preserve"> for CD154+ and CD137+ cells</w:delText>
        </w:r>
      </w:del>
      <w:r w:rsidR="00B90136" w:rsidRPr="00B90136">
        <w:rPr>
          <w:sz w:val="22"/>
          <w:szCs w:val="22"/>
        </w:rPr>
        <w:t xml:space="preserve">, </w:t>
      </w:r>
      <w:del w:id="165" w:author="Karen Cerosaletti" w:date="2024-08-15T11:24:00Z" w16du:dateUtc="2024-08-15T18:24:00Z">
        <w:r w:rsidR="00B90136" w:rsidRPr="00B90136" w:rsidDel="001C7B71">
          <w:rPr>
            <w:sz w:val="22"/>
            <w:szCs w:val="22"/>
          </w:rPr>
          <w:delText xml:space="preserve">surface </w:delText>
        </w:r>
      </w:del>
      <w:r w:rsidR="00B90136" w:rsidRPr="00B90136">
        <w:rPr>
          <w:sz w:val="22"/>
          <w:szCs w:val="22"/>
        </w:rPr>
        <w:t>stained with CITE-seq and flow a</w:t>
      </w:r>
      <w:ins w:id="166" w:author="Karen Cerosaletti" w:date="2024-08-15T11:57:00Z" w16du:dateUtc="2024-08-15T18:57:00Z">
        <w:r w:rsidR="00EB06D4">
          <w:rPr>
            <w:sz w:val="22"/>
            <w:szCs w:val="22"/>
          </w:rPr>
          <w:t>b</w:t>
        </w:r>
      </w:ins>
      <w:del w:id="167" w:author="Karen Cerosaletti" w:date="2024-08-15T11:57:00Z" w16du:dateUtc="2024-08-15T18:57:00Z">
        <w:r w:rsidR="00B90136" w:rsidRPr="00B90136" w:rsidDel="00EB06D4">
          <w:rPr>
            <w:sz w:val="22"/>
            <w:szCs w:val="22"/>
          </w:rPr>
          <w:delText>ntibodie</w:delText>
        </w:r>
      </w:del>
      <w:proofErr w:type="gramStart"/>
      <w:r w:rsidR="00B90136" w:rsidRPr="00B90136">
        <w:rPr>
          <w:sz w:val="22"/>
          <w:szCs w:val="22"/>
        </w:rPr>
        <w:t>s, and</w:t>
      </w:r>
      <w:proofErr w:type="gramEnd"/>
      <w:r w:rsidR="00B90136" w:rsidRPr="00B90136">
        <w:rPr>
          <w:sz w:val="22"/>
          <w:szCs w:val="22"/>
        </w:rPr>
        <w:t xml:space="preserve">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ins w:id="168" w:author="Karen Cerosaletti" w:date="2024-08-15T10:38:00Z" w16du:dateUtc="2024-08-15T17:38:00Z">
        <w:r w:rsidR="00102382">
          <w:rPr>
            <w:sz w:val="22"/>
            <w:szCs w:val="22"/>
          </w:rPr>
          <w:t xml:space="preserve"> and/or </w:t>
        </w:r>
      </w:ins>
      <w:r w:rsidR="00B90136" w:rsidRPr="00B90136">
        <w:rPr>
          <w:sz w:val="22"/>
          <w:szCs w:val="22"/>
        </w:rPr>
        <w:t xml:space="preserve">CD137+ cells. </w:t>
      </w:r>
      <w:del w:id="169" w:author="Karen Cerosaletti" w:date="2024-08-15T10:39:00Z" w16du:dateUtc="2024-08-15T17:39:00Z">
        <w:r w:rsidR="00B90136" w:rsidRPr="00B90136" w:rsidDel="00102382">
          <w:rPr>
            <w:sz w:val="22"/>
            <w:szCs w:val="22"/>
          </w:rPr>
          <w:delText xml:space="preserve">All islet and CEFX stimulated cells </w:delText>
        </w:r>
        <w:r w:rsidDel="00102382">
          <w:rPr>
            <w:sz w:val="22"/>
            <w:szCs w:val="22"/>
          </w:rPr>
          <w:delText>were</w:delText>
        </w:r>
        <w:r w:rsidR="00B90136" w:rsidRPr="00B90136" w:rsidDel="00102382">
          <w:rPr>
            <w:sz w:val="22"/>
            <w:szCs w:val="22"/>
          </w:rPr>
          <w:delText xml:space="preserve"> combined into a single tube and polyclonally stimulated</w:delText>
        </w:r>
        <w:r w:rsidR="00B90136" w:rsidDel="00102382">
          <w:rPr>
            <w:sz w:val="22"/>
            <w:szCs w:val="22"/>
          </w:rPr>
          <w:delText xml:space="preserve"> </w:delText>
        </w:r>
        <w:r w:rsidR="00B90136" w:rsidRPr="00B90136" w:rsidDel="00102382">
          <w:rPr>
            <w:sz w:val="22"/>
            <w:szCs w:val="22"/>
          </w:rPr>
          <w:delText xml:space="preserve">cells will be in a separate tube. </w:delText>
        </w:r>
      </w:del>
      <w:del w:id="170" w:author="Karen Cerosaletti" w:date="2024-08-15T11:11:00Z" w16du:dateUtc="2024-08-15T18:11:00Z">
        <w:r w:rsidR="00B90136" w:rsidRPr="00B90136" w:rsidDel="002E05E2">
          <w:rPr>
            <w:sz w:val="22"/>
            <w:szCs w:val="22"/>
          </w:rPr>
          <w:delText>The p</w:delText>
        </w:r>
      </w:del>
      <w:ins w:id="171" w:author="Karen Cerosaletti" w:date="2024-08-15T11:11:00Z" w16du:dateUtc="2024-08-15T18:11:00Z">
        <w:r w:rsidR="002E05E2">
          <w:rPr>
            <w:sz w:val="22"/>
            <w:szCs w:val="22"/>
          </w:rPr>
          <w:t>P</w:t>
        </w:r>
      </w:ins>
      <w:r w:rsidR="00B90136" w:rsidRPr="00B90136">
        <w:rPr>
          <w:sz w:val="22"/>
          <w:szCs w:val="22"/>
        </w:rPr>
        <w:t xml:space="preserve">olyclonal </w:t>
      </w:r>
      <w:ins w:id="172" w:author="Karen Cerosaletti" w:date="2024-08-15T11:11:00Z" w16du:dateUtc="2024-08-15T18:11:00Z">
        <w:r w:rsidR="002E05E2">
          <w:rPr>
            <w:sz w:val="22"/>
            <w:szCs w:val="22"/>
          </w:rPr>
          <w:t xml:space="preserve">activated </w:t>
        </w:r>
      </w:ins>
      <w:r w:rsidR="00B90136" w:rsidRPr="00B90136">
        <w:rPr>
          <w:sz w:val="22"/>
          <w:szCs w:val="22"/>
        </w:rPr>
        <w:t>cells</w:t>
      </w:r>
      <w:r>
        <w:rPr>
          <w:sz w:val="22"/>
          <w:szCs w:val="22"/>
        </w:rPr>
        <w:t xml:space="preserve"> were added</w:t>
      </w:r>
      <w:r w:rsidR="00B90136" w:rsidRPr="00B90136">
        <w:rPr>
          <w:sz w:val="22"/>
          <w:szCs w:val="22"/>
        </w:rPr>
        <w:t xml:space="preserve"> to the a</w:t>
      </w:r>
      <w:ins w:id="173" w:author="Karen Cerosaletti" w:date="2024-08-15T11:44:00Z" w16du:dateUtc="2024-08-15T18:44:00Z">
        <w:r w:rsidR="00C442B6">
          <w:rPr>
            <w:sz w:val="22"/>
            <w:szCs w:val="22"/>
          </w:rPr>
          <w:t>g</w:t>
        </w:r>
      </w:ins>
      <w:del w:id="174" w:author="Karen Cerosaletti" w:date="2024-08-15T11:44:00Z" w16du:dateUtc="2024-08-15T18:44:00Z">
        <w:r w:rsidR="00B90136" w:rsidRPr="00B90136" w:rsidDel="00C442B6">
          <w:rPr>
            <w:sz w:val="22"/>
            <w:szCs w:val="22"/>
          </w:rPr>
          <w:delText>ntigen</w:delText>
        </w:r>
      </w:del>
      <w:r w:rsidR="00B90136" w:rsidRPr="00B90136">
        <w:rPr>
          <w:sz w:val="22"/>
          <w:szCs w:val="22"/>
        </w:rPr>
        <w:t xml:space="preserve"> </w:t>
      </w:r>
      <w:del w:id="175" w:author="Karen Cerosaletti" w:date="2024-08-15T11:11:00Z" w16du:dateUtc="2024-08-15T18:11:00Z">
        <w:r w:rsidR="00B90136" w:rsidRPr="00B90136" w:rsidDel="002E05E2">
          <w:rPr>
            <w:sz w:val="22"/>
            <w:szCs w:val="22"/>
          </w:rPr>
          <w:delText xml:space="preserve">reactive </w:delText>
        </w:r>
      </w:del>
      <w:ins w:id="176" w:author="Karen Cerosaletti" w:date="2024-08-15T11:11:00Z" w16du:dateUtc="2024-08-15T18:11:00Z">
        <w:r w:rsidR="002E05E2">
          <w:rPr>
            <w:sz w:val="22"/>
            <w:szCs w:val="22"/>
          </w:rPr>
          <w:t>activa</w:t>
        </w:r>
      </w:ins>
      <w:ins w:id="177" w:author="Karen Cerosaletti" w:date="2024-08-15T11:12:00Z" w16du:dateUtc="2024-08-15T18:12:00Z">
        <w:r w:rsidR="002E05E2">
          <w:rPr>
            <w:sz w:val="22"/>
            <w:szCs w:val="22"/>
          </w:rPr>
          <w:t>ted</w:t>
        </w:r>
      </w:ins>
      <w:ins w:id="178" w:author="Karen Cerosaletti" w:date="2024-08-15T11:11:00Z" w16du:dateUtc="2024-08-15T18:11:00Z">
        <w:r w:rsidR="002E05E2" w:rsidRPr="00B90136">
          <w:rPr>
            <w:sz w:val="22"/>
            <w:szCs w:val="22"/>
          </w:rPr>
          <w:t xml:space="preserve"> </w:t>
        </w:r>
      </w:ins>
      <w:r w:rsidR="00B90136" w:rsidRPr="00B90136">
        <w:rPr>
          <w:sz w:val="22"/>
          <w:szCs w:val="22"/>
        </w:rPr>
        <w:t>cells to enable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clustering of a</w:t>
      </w:r>
      <w:ins w:id="179" w:author="Karen Cerosaletti" w:date="2024-08-15T11:44:00Z" w16du:dateUtc="2024-08-15T18:44:00Z">
        <w:r w:rsidR="00C442B6">
          <w:rPr>
            <w:sz w:val="22"/>
            <w:szCs w:val="22"/>
          </w:rPr>
          <w:t>g</w:t>
        </w:r>
      </w:ins>
      <w:del w:id="180" w:author="Karen Cerosaletti" w:date="2024-08-15T11:44:00Z" w16du:dateUtc="2024-08-15T18:44:00Z">
        <w:r w:rsidR="00B90136" w:rsidRPr="00B90136" w:rsidDel="00C442B6">
          <w:rPr>
            <w:sz w:val="22"/>
            <w:szCs w:val="22"/>
          </w:rPr>
          <w:delText>ntigen</w:delText>
        </w:r>
      </w:del>
      <w:r w:rsidR="00B90136" w:rsidRPr="00B90136">
        <w:rPr>
          <w:sz w:val="22"/>
          <w:szCs w:val="22"/>
        </w:rPr>
        <w:t xml:space="preserve"> reactive cells against the total CD4 landscape</w:t>
      </w:r>
      <w:ins w:id="181" w:author="Karen Cerosaletti" w:date="2024-08-15T11:13:00Z" w16du:dateUtc="2024-08-15T18:13:00Z">
        <w:r w:rsidR="002E05E2">
          <w:rPr>
            <w:sz w:val="22"/>
            <w:szCs w:val="22"/>
          </w:rPr>
          <w:t xml:space="preserve"> and run </w:t>
        </w:r>
      </w:ins>
      <w:ins w:id="182" w:author="Karen Cerosaletti" w:date="2024-08-15T11:15:00Z" w16du:dateUtc="2024-08-15T18:15:00Z">
        <w:r w:rsidR="001C7B71">
          <w:rPr>
            <w:sz w:val="22"/>
            <w:szCs w:val="22"/>
          </w:rPr>
          <w:t>using</w:t>
        </w:r>
      </w:ins>
      <w:ins w:id="183" w:author="Karen Cerosaletti" w:date="2024-08-15T11:13:00Z" w16du:dateUtc="2024-08-15T18:13:00Z">
        <w:r w:rsidR="002E05E2">
          <w:rPr>
            <w:sz w:val="22"/>
            <w:szCs w:val="22"/>
          </w:rPr>
          <w:t xml:space="preserve"> </w:t>
        </w:r>
      </w:ins>
      <w:ins w:id="184" w:author="Karen Cerosaletti" w:date="2024-08-15T11:15:00Z" w16du:dateUtc="2024-08-15T18:15:00Z">
        <w:r w:rsidR="001C7B71">
          <w:rPr>
            <w:sz w:val="22"/>
            <w:szCs w:val="22"/>
          </w:rPr>
          <w:t>10X GEM-X XLEAP</w:t>
        </w:r>
      </w:ins>
      <w:ins w:id="185" w:author="Karen Cerosaletti" w:date="2024-08-15T11:19:00Z" w16du:dateUtc="2024-08-15T18:19:00Z">
        <w:r w:rsidR="001C7B71">
          <w:rPr>
            <w:sz w:val="22"/>
            <w:szCs w:val="22"/>
          </w:rPr>
          <w:t xml:space="preserve"> chemistry</w:t>
        </w:r>
      </w:ins>
      <w:r w:rsidR="00B90136" w:rsidRPr="00B90136">
        <w:rPr>
          <w:sz w:val="22"/>
          <w:szCs w:val="22"/>
        </w:rPr>
        <w:t>.</w:t>
      </w:r>
    </w:p>
    <w:p w14:paraId="1C0470AA" w14:textId="29AEF3E5" w:rsidR="00D65722" w:rsidDel="006D73BB" w:rsidRDefault="00D65722" w:rsidP="006D73BB">
      <w:pPr>
        <w:jc w:val="both"/>
        <w:rPr>
          <w:del w:id="186" w:author="Karen Cerosaletti" w:date="2024-08-15T10:51:00Z" w16du:dateUtc="2024-08-15T17:51:00Z"/>
          <w:sz w:val="22"/>
          <w:szCs w:val="22"/>
        </w:rPr>
        <w:pPrChange w:id="187" w:author="Karen Cerosaletti" w:date="2024-08-15T10:52:00Z" w16du:dateUtc="2024-08-15T17:52:00Z">
          <w:pPr/>
        </w:pPrChange>
      </w:pPr>
    </w:p>
    <w:p w14:paraId="21A6546A" w14:textId="078CD025" w:rsidR="00D65722" w:rsidDel="006D73BB" w:rsidRDefault="006D73BB" w:rsidP="006D73BB">
      <w:pPr>
        <w:jc w:val="both"/>
        <w:rPr>
          <w:del w:id="188" w:author="Karen Cerosaletti" w:date="2024-08-15T10:52:00Z" w16du:dateUtc="2024-08-15T17:52:00Z"/>
          <w:sz w:val="22"/>
          <w:szCs w:val="22"/>
        </w:rPr>
        <w:pPrChange w:id="189" w:author="Karen Cerosaletti" w:date="2024-08-15T10:52:00Z" w16du:dateUtc="2024-08-15T17:52:00Z">
          <w:pPr/>
        </w:pPrChange>
      </w:pPr>
      <w:ins w:id="190" w:author="Karen Cerosaletti" w:date="2024-08-15T10:51:00Z" w16du:dateUtc="2024-08-15T17:51:00Z">
        <w:r>
          <w:rPr>
            <w:sz w:val="22"/>
            <w:szCs w:val="22"/>
          </w:rPr>
          <w:t xml:space="preserve"> </w:t>
        </w:r>
      </w:ins>
      <w:r w:rsidR="00D65722">
        <w:rPr>
          <w:sz w:val="22"/>
          <w:szCs w:val="22"/>
        </w:rPr>
        <w:t xml:space="preserve">The IAR </w:t>
      </w:r>
      <w:ins w:id="191" w:author="Karen Cerosaletti" w:date="2024-08-15T10:52:00Z" w16du:dateUtc="2024-08-15T17:52:00Z">
        <w:r>
          <w:rPr>
            <w:sz w:val="22"/>
            <w:szCs w:val="22"/>
          </w:rPr>
          <w:t xml:space="preserve">and polyclonal </w:t>
        </w:r>
      </w:ins>
      <w:ins w:id="192" w:author="Karen Cerosaletti" w:date="2024-08-15T10:55:00Z" w16du:dateUtc="2024-08-15T17:55:00Z">
        <w:r w:rsidR="00942D62">
          <w:rPr>
            <w:sz w:val="22"/>
            <w:szCs w:val="22"/>
          </w:rPr>
          <w:t xml:space="preserve">activated </w:t>
        </w:r>
      </w:ins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and Treg cells showed similar transcriptomic signatures and cell recovery, while CEFX cells displayed a distinct transcriptomic profile and were recovered in </w:t>
      </w:r>
      <w:del w:id="193" w:author="Karen Cerosaletti" w:date="2024-08-15T11:58:00Z" w16du:dateUtc="2024-08-15T18:58:00Z">
        <w:r w:rsidR="00D65722" w:rsidDel="00EB06D4">
          <w:rPr>
            <w:sz w:val="22"/>
            <w:szCs w:val="22"/>
          </w:rPr>
          <w:delText xml:space="preserve">much </w:delText>
        </w:r>
      </w:del>
      <w:r w:rsidR="00D65722">
        <w:rPr>
          <w:sz w:val="22"/>
          <w:szCs w:val="22"/>
        </w:rPr>
        <w:t xml:space="preserve">greater numbers. </w:t>
      </w:r>
      <w:ins w:id="194" w:author="Karen Cerosaletti" w:date="2024-08-15T11:28:00Z" w16du:dateUtc="2024-08-15T18:28:00Z">
        <w:r w:rsidR="00B75C02">
          <w:rPr>
            <w:sz w:val="22"/>
            <w:szCs w:val="22"/>
          </w:rPr>
          <w:t xml:space="preserve">Naïve and memory </w:t>
        </w:r>
      </w:ins>
      <w:del w:id="195" w:author="Karen Cerosaletti" w:date="2024-08-15T10:54:00Z" w16du:dateUtc="2024-08-15T17:54:00Z">
        <w:r w:rsidR="00D65722" w:rsidDel="00942D62">
          <w:rPr>
            <w:sz w:val="22"/>
            <w:szCs w:val="22"/>
          </w:rPr>
          <w:delText xml:space="preserve">Across all three stimulations, </w:delText>
        </w:r>
      </w:del>
      <w:r w:rsidR="00D65722">
        <w:rPr>
          <w:sz w:val="22"/>
          <w:szCs w:val="22"/>
        </w:rPr>
        <w:t xml:space="preserve">Treg and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</w:t>
      </w:r>
      <w:del w:id="196" w:author="Karen Cerosaletti" w:date="2024-08-15T10:54:00Z" w16du:dateUtc="2024-08-15T17:54:00Z">
        <w:r w:rsidR="00D65722" w:rsidDel="00942D62">
          <w:rPr>
            <w:sz w:val="22"/>
            <w:szCs w:val="22"/>
          </w:rPr>
          <w:delText xml:space="preserve">are </w:delText>
        </w:r>
      </w:del>
      <w:ins w:id="197" w:author="Karen Cerosaletti" w:date="2024-08-15T10:54:00Z" w16du:dateUtc="2024-08-15T17:54:00Z">
        <w:r w:rsidR="00942D62">
          <w:rPr>
            <w:sz w:val="22"/>
            <w:szCs w:val="22"/>
          </w:rPr>
          <w:t>were</w:t>
        </w:r>
        <w:r w:rsidR="00942D62">
          <w:rPr>
            <w:sz w:val="22"/>
            <w:szCs w:val="22"/>
          </w:rPr>
          <w:t xml:space="preserve"> </w:t>
        </w:r>
      </w:ins>
      <w:r w:rsidR="00D65722">
        <w:rPr>
          <w:sz w:val="22"/>
          <w:szCs w:val="22"/>
        </w:rPr>
        <w:t>distingui</w:t>
      </w:r>
      <w:ins w:id="198" w:author="Karen Cerosaletti" w:date="2024-08-15T11:45:00Z" w16du:dateUtc="2024-08-15T18:45:00Z">
        <w:r w:rsidR="004353B3">
          <w:rPr>
            <w:sz w:val="22"/>
            <w:szCs w:val="22"/>
          </w:rPr>
          <w:t>shed</w:t>
        </w:r>
      </w:ins>
      <w:del w:id="199" w:author="Karen Cerosaletti" w:date="2024-08-15T11:45:00Z" w16du:dateUtc="2024-08-15T18:45:00Z">
        <w:r w:rsidR="00D65722" w:rsidDel="004353B3">
          <w:rPr>
            <w:sz w:val="22"/>
            <w:szCs w:val="22"/>
          </w:rPr>
          <w:delText>shable</w:delText>
        </w:r>
      </w:del>
      <w:r w:rsidR="00D65722">
        <w:rPr>
          <w:sz w:val="22"/>
          <w:szCs w:val="22"/>
        </w:rPr>
        <w:t xml:space="preserve"> by </w:t>
      </w:r>
      <w:del w:id="200" w:author="Karen Cerosaletti" w:date="2024-08-15T11:27:00Z" w16du:dateUtc="2024-08-15T18:27:00Z">
        <w:r w:rsidR="00D65722" w:rsidDel="00B75C02">
          <w:rPr>
            <w:sz w:val="22"/>
            <w:szCs w:val="22"/>
          </w:rPr>
          <w:delText>sc</w:delText>
        </w:r>
      </w:del>
      <w:r w:rsidR="00D65722">
        <w:rPr>
          <w:sz w:val="22"/>
          <w:szCs w:val="22"/>
        </w:rPr>
        <w:t xml:space="preserve">RNA-seq and CITE-seq. </w:t>
      </w:r>
      <w:del w:id="201" w:author="Karen Cerosaletti" w:date="2024-08-15T10:54:00Z" w16du:dateUtc="2024-08-15T17:54:00Z">
        <w:r w:rsidR="00D65722" w:rsidDel="00942D62">
          <w:rPr>
            <w:sz w:val="22"/>
            <w:szCs w:val="22"/>
          </w:rPr>
          <w:delText>Approximately 85% of recovered cells contained TCR pairs</w:delText>
        </w:r>
      </w:del>
      <w:ins w:id="202" w:author="Karen Cerosaletti" w:date="2024-08-15T10:55:00Z" w16du:dateUtc="2024-08-15T17:55:00Z">
        <w:r w:rsidR="00942D62">
          <w:rPr>
            <w:sz w:val="22"/>
            <w:szCs w:val="22"/>
          </w:rPr>
          <w:t>A</w:t>
        </w:r>
      </w:ins>
      <w:ins w:id="203" w:author="Karen Cerosaletti" w:date="2024-08-15T11:46:00Z" w16du:dateUtc="2024-08-15T18:46:00Z">
        <w:r w:rsidR="004353B3">
          <w:rPr>
            <w:sz w:val="22"/>
            <w:szCs w:val="22"/>
          </w:rPr>
          <w:t>g</w:t>
        </w:r>
      </w:ins>
      <w:ins w:id="204" w:author="Karen Cerosaletti" w:date="2024-08-15T10:55:00Z" w16du:dateUtc="2024-08-15T17:55:00Z">
        <w:r w:rsidR="00942D62">
          <w:rPr>
            <w:sz w:val="22"/>
            <w:szCs w:val="22"/>
          </w:rPr>
          <w:t xml:space="preserve"> specific cells were </w:t>
        </w:r>
      </w:ins>
      <w:ins w:id="205" w:author="Karen Cerosaletti" w:date="2024-08-15T10:58:00Z" w16du:dateUtc="2024-08-15T17:58:00Z">
        <w:r w:rsidR="00942D62">
          <w:rPr>
            <w:sz w:val="22"/>
            <w:szCs w:val="22"/>
          </w:rPr>
          <w:t xml:space="preserve">stringently </w:t>
        </w:r>
      </w:ins>
      <w:ins w:id="206" w:author="Karen Cerosaletti" w:date="2024-08-15T10:55:00Z" w16du:dateUtc="2024-08-15T17:55:00Z">
        <w:r w:rsidR="00942D62">
          <w:rPr>
            <w:sz w:val="22"/>
            <w:szCs w:val="22"/>
          </w:rPr>
          <w:t xml:space="preserve">gated </w:t>
        </w:r>
      </w:ins>
      <w:ins w:id="207" w:author="Karen Cerosaletti" w:date="2024-08-15T10:56:00Z" w16du:dateUtc="2024-08-15T17:56:00Z">
        <w:r w:rsidR="00942D62">
          <w:rPr>
            <w:sz w:val="22"/>
            <w:szCs w:val="22"/>
          </w:rPr>
          <w:t>us</w:t>
        </w:r>
      </w:ins>
      <w:ins w:id="208" w:author="Karen Cerosaletti" w:date="2024-08-15T10:57:00Z" w16du:dateUtc="2024-08-15T17:57:00Z">
        <w:r w:rsidR="00942D62">
          <w:rPr>
            <w:sz w:val="22"/>
            <w:szCs w:val="22"/>
          </w:rPr>
          <w:t>ing protein tags</w:t>
        </w:r>
      </w:ins>
      <w:ins w:id="209" w:author="Karen Cerosaletti" w:date="2024-08-15T11:29:00Z" w16du:dateUtc="2024-08-15T18:29:00Z">
        <w:r w:rsidR="00B75C02">
          <w:rPr>
            <w:sz w:val="22"/>
            <w:szCs w:val="22"/>
          </w:rPr>
          <w:t xml:space="preserve"> for </w:t>
        </w:r>
      </w:ins>
      <w:ins w:id="210" w:author="Karen Cerosaletti" w:date="2024-08-15T11:37:00Z" w16du:dateUtc="2024-08-15T18:37:00Z">
        <w:r w:rsidR="00C442B6">
          <w:rPr>
            <w:sz w:val="22"/>
            <w:szCs w:val="22"/>
          </w:rPr>
          <w:t>ongoing</w:t>
        </w:r>
      </w:ins>
      <w:ins w:id="211" w:author="Karen Cerosaletti" w:date="2024-08-15T11:29:00Z" w16du:dateUtc="2024-08-15T18:29:00Z">
        <w:r w:rsidR="00B75C02">
          <w:rPr>
            <w:sz w:val="22"/>
            <w:szCs w:val="22"/>
          </w:rPr>
          <w:t xml:space="preserve"> </w:t>
        </w:r>
      </w:ins>
      <w:del w:id="212" w:author="Karen Cerosaletti" w:date="2024-08-15T11:29:00Z" w16du:dateUtc="2024-08-15T18:29:00Z">
        <w:r w:rsidR="00D65722" w:rsidDel="00B75C02">
          <w:rPr>
            <w:sz w:val="22"/>
            <w:szCs w:val="22"/>
          </w:rPr>
          <w:delText xml:space="preserve">. </w:delText>
        </w:r>
      </w:del>
    </w:p>
    <w:p w14:paraId="2DA57D0B" w14:textId="44734DE3" w:rsidR="00D65722" w:rsidDel="006D73BB" w:rsidRDefault="00D65722" w:rsidP="006D73BB">
      <w:pPr>
        <w:jc w:val="both"/>
        <w:rPr>
          <w:del w:id="213" w:author="Karen Cerosaletti" w:date="2024-08-15T10:52:00Z" w16du:dateUtc="2024-08-15T17:52:00Z"/>
          <w:sz w:val="22"/>
          <w:szCs w:val="22"/>
        </w:rPr>
        <w:pPrChange w:id="214" w:author="Karen Cerosaletti" w:date="2024-08-15T10:52:00Z" w16du:dateUtc="2024-08-15T17:52:00Z">
          <w:pPr/>
        </w:pPrChange>
      </w:pPr>
    </w:p>
    <w:p w14:paraId="62894C5F" w14:textId="5753A5A0" w:rsidR="00C22172" w:rsidRDefault="00D65722" w:rsidP="006D73BB">
      <w:pPr>
        <w:jc w:val="both"/>
        <w:rPr>
          <w:sz w:val="22"/>
          <w:szCs w:val="22"/>
        </w:rPr>
        <w:pPrChange w:id="215" w:author="Karen Cerosaletti" w:date="2024-08-15T10:52:00Z" w16du:dateUtc="2024-08-15T17:52:00Z">
          <w:pPr/>
        </w:pPrChange>
      </w:pPr>
      <w:del w:id="216" w:author="Karen Cerosaletti" w:date="2024-08-15T11:29:00Z" w16du:dateUtc="2024-08-15T18:29:00Z">
        <w:r w:rsidDel="00B75C02">
          <w:rPr>
            <w:sz w:val="22"/>
            <w:szCs w:val="22"/>
          </w:rPr>
          <w:delText>I</w:delText>
        </w:r>
      </w:del>
      <w:ins w:id="217" w:author="Karen Cerosaletti" w:date="2024-08-15T11:29:00Z" w16du:dateUtc="2024-08-15T18:29:00Z">
        <w:r w:rsidR="00B75C02">
          <w:rPr>
            <w:sz w:val="22"/>
            <w:szCs w:val="22"/>
          </w:rPr>
          <w:t>i</w:t>
        </w:r>
      </w:ins>
      <w:r>
        <w:rPr>
          <w:sz w:val="22"/>
          <w:szCs w:val="22"/>
        </w:rPr>
        <w:t xml:space="preserve">nvestigation of </w:t>
      </w:r>
      <w:ins w:id="218" w:author="Karen Cerosaletti" w:date="2024-08-15T11:30:00Z" w16du:dateUtc="2024-08-15T18:30:00Z">
        <w:r w:rsidR="00B75C02">
          <w:rPr>
            <w:sz w:val="22"/>
            <w:szCs w:val="22"/>
          </w:rPr>
          <w:t xml:space="preserve">transcript profiles and </w:t>
        </w:r>
      </w:ins>
      <w:r>
        <w:rPr>
          <w:sz w:val="22"/>
          <w:szCs w:val="22"/>
        </w:rPr>
        <w:t xml:space="preserve">TCR </w:t>
      </w:r>
      <w:del w:id="219" w:author="Karen Cerosaletti" w:date="2024-08-15T11:30:00Z" w16du:dateUtc="2024-08-15T18:30:00Z">
        <w:r w:rsidDel="00B75C02">
          <w:rPr>
            <w:sz w:val="22"/>
            <w:szCs w:val="22"/>
          </w:rPr>
          <w:delText>clonality and expansion</w:delText>
        </w:r>
      </w:del>
      <w:ins w:id="220" w:author="Karen Cerosaletti" w:date="2024-08-15T11:30:00Z" w16du:dateUtc="2024-08-15T18:30:00Z">
        <w:r w:rsidR="00B75C02">
          <w:rPr>
            <w:sz w:val="22"/>
            <w:szCs w:val="22"/>
          </w:rPr>
          <w:t>repertoires</w:t>
        </w:r>
      </w:ins>
      <w:r>
        <w:rPr>
          <w:sz w:val="22"/>
          <w:szCs w:val="22"/>
        </w:rPr>
        <w:t xml:space="preserve"> </w:t>
      </w:r>
      <w:del w:id="221" w:author="Karen Cerosaletti" w:date="2024-08-15T11:29:00Z" w16du:dateUtc="2024-08-15T18:29:00Z">
        <w:r w:rsidDel="00B75C02">
          <w:rPr>
            <w:sz w:val="22"/>
            <w:szCs w:val="22"/>
          </w:rPr>
          <w:delText xml:space="preserve">between </w:delText>
        </w:r>
      </w:del>
      <w:ins w:id="222" w:author="Karen Cerosaletti" w:date="2024-08-15T11:29:00Z" w16du:dateUtc="2024-08-15T18:29:00Z">
        <w:r w:rsidR="00B75C02">
          <w:rPr>
            <w:sz w:val="22"/>
            <w:szCs w:val="22"/>
          </w:rPr>
          <w:t>of</w:t>
        </w:r>
        <w:r w:rsidR="00B75C02">
          <w:rPr>
            <w:sz w:val="22"/>
            <w:szCs w:val="22"/>
          </w:rPr>
          <w:t xml:space="preserve"> </w:t>
        </w:r>
      </w:ins>
      <w:r>
        <w:rPr>
          <w:sz w:val="22"/>
          <w:szCs w:val="22"/>
        </w:rPr>
        <w:t xml:space="preserve">Treg </w:t>
      </w:r>
      <w:del w:id="223" w:author="Karen Cerosaletti" w:date="2024-08-15T11:29:00Z" w16du:dateUtc="2024-08-15T18:29:00Z">
        <w:r w:rsidDel="00B75C02">
          <w:rPr>
            <w:sz w:val="22"/>
            <w:szCs w:val="22"/>
          </w:rPr>
          <w:delText xml:space="preserve">and </w:delText>
        </w:r>
      </w:del>
      <w:ins w:id="224" w:author="Karen Cerosaletti" w:date="2024-08-15T11:29:00Z" w16du:dateUtc="2024-08-15T18:29:00Z">
        <w:r w:rsidR="00B75C02">
          <w:rPr>
            <w:sz w:val="22"/>
            <w:szCs w:val="22"/>
          </w:rPr>
          <w:t xml:space="preserve">vs </w:t>
        </w:r>
      </w:ins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 </w:t>
      </w:r>
      <w:del w:id="225" w:author="Karen Cerosaletti" w:date="2024-08-15T11:31:00Z" w16du:dateUtc="2024-08-15T18:31:00Z">
        <w:r w:rsidDel="00B75C02">
          <w:rPr>
            <w:sz w:val="22"/>
            <w:szCs w:val="22"/>
          </w:rPr>
          <w:delText xml:space="preserve">and </w:delText>
        </w:r>
      </w:del>
      <w:r>
        <w:rPr>
          <w:sz w:val="22"/>
          <w:szCs w:val="22"/>
        </w:rPr>
        <w:t>between stimulations</w:t>
      </w:r>
      <w:ins w:id="226" w:author="Karen Cerosaletti" w:date="2024-08-15T11:32:00Z" w16du:dateUtc="2024-08-15T18:32:00Z">
        <w:r w:rsidR="00B75C02">
          <w:rPr>
            <w:sz w:val="22"/>
            <w:szCs w:val="22"/>
          </w:rPr>
          <w:t>.</w:t>
        </w:r>
      </w:ins>
      <w:r>
        <w:rPr>
          <w:sz w:val="22"/>
          <w:szCs w:val="22"/>
        </w:rPr>
        <w:t xml:space="preserve"> </w:t>
      </w:r>
      <w:del w:id="227" w:author="Karen Cerosaletti" w:date="2024-08-15T11:31:00Z" w16du:dateUtc="2024-08-15T18:31:00Z">
        <w:r w:rsidDel="00B75C02">
          <w:rPr>
            <w:sz w:val="22"/>
            <w:szCs w:val="22"/>
          </w:rPr>
          <w:delText xml:space="preserve">may help to determine if IAR Tconvs bear a distinct relationship to Treg cells compared with foreign antigen-reactive Tconv cells. </w:delText>
        </w:r>
      </w:del>
      <w:ins w:id="228" w:author="Karen Cerosaletti" w:date="2024-08-15T11:03:00Z" w16du:dateUtc="2024-08-15T18:03:00Z">
        <w:r w:rsidR="00942D62">
          <w:rPr>
            <w:sz w:val="22"/>
            <w:szCs w:val="22"/>
          </w:rPr>
          <w:t xml:space="preserve">This represents </w:t>
        </w:r>
      </w:ins>
      <w:ins w:id="229" w:author="Karen Cerosaletti" w:date="2024-08-15T11:21:00Z" w16du:dateUtc="2024-08-15T18:21:00Z">
        <w:r w:rsidR="001C7B71">
          <w:rPr>
            <w:sz w:val="22"/>
            <w:szCs w:val="22"/>
          </w:rPr>
          <w:t>a technical advance</w:t>
        </w:r>
      </w:ins>
      <w:ins w:id="230" w:author="Karen Cerosaletti" w:date="2024-08-15T11:04:00Z" w16du:dateUtc="2024-08-15T18:04:00Z">
        <w:r w:rsidR="002E05E2">
          <w:rPr>
            <w:sz w:val="22"/>
            <w:szCs w:val="22"/>
          </w:rPr>
          <w:t xml:space="preserve"> to analyze</w:t>
        </w:r>
      </w:ins>
      <w:ins w:id="231" w:author="Karen Cerosaletti" w:date="2024-08-15T11:17:00Z" w16du:dateUtc="2024-08-15T18:17:00Z">
        <w:r w:rsidR="001C7B71">
          <w:rPr>
            <w:sz w:val="22"/>
            <w:szCs w:val="22"/>
          </w:rPr>
          <w:t xml:space="preserve"> both</w:t>
        </w:r>
      </w:ins>
      <w:ins w:id="232" w:author="Karen Cerosaletti" w:date="2024-08-15T11:04:00Z" w16du:dateUtc="2024-08-15T18:04:00Z">
        <w:r w:rsidR="002E05E2">
          <w:rPr>
            <w:sz w:val="22"/>
            <w:szCs w:val="22"/>
          </w:rPr>
          <w:t xml:space="preserve"> </w:t>
        </w:r>
        <w:r w:rsidR="002E05E2">
          <w:rPr>
            <w:sz w:val="22"/>
            <w:szCs w:val="22"/>
          </w:rPr>
          <w:t xml:space="preserve">IAR </w:t>
        </w:r>
        <w:proofErr w:type="spellStart"/>
        <w:r w:rsidR="002E05E2">
          <w:rPr>
            <w:sz w:val="22"/>
            <w:szCs w:val="22"/>
          </w:rPr>
          <w:t>Tconv</w:t>
        </w:r>
        <w:proofErr w:type="spellEnd"/>
        <w:r w:rsidR="002E05E2">
          <w:rPr>
            <w:sz w:val="22"/>
            <w:szCs w:val="22"/>
          </w:rPr>
          <w:t xml:space="preserve"> and Tregs</w:t>
        </w:r>
      </w:ins>
      <w:ins w:id="233" w:author="Karen Cerosaletti" w:date="2024-08-15T11:12:00Z" w16du:dateUtc="2024-08-15T18:12:00Z">
        <w:r w:rsidR="002E05E2">
          <w:rPr>
            <w:sz w:val="22"/>
            <w:szCs w:val="22"/>
          </w:rPr>
          <w:t xml:space="preserve"> </w:t>
        </w:r>
      </w:ins>
      <w:ins w:id="234" w:author="Karen Cerosaletti" w:date="2024-08-15T11:18:00Z" w16du:dateUtc="2024-08-15T18:18:00Z">
        <w:r w:rsidR="001C7B71">
          <w:rPr>
            <w:sz w:val="22"/>
            <w:szCs w:val="22"/>
          </w:rPr>
          <w:t xml:space="preserve">in relation to other </w:t>
        </w:r>
      </w:ins>
      <w:ins w:id="235" w:author="Karen Cerosaletti" w:date="2024-08-15T11:21:00Z" w16du:dateUtc="2024-08-15T18:21:00Z">
        <w:r w:rsidR="001C7B71">
          <w:rPr>
            <w:sz w:val="22"/>
            <w:szCs w:val="22"/>
          </w:rPr>
          <w:t xml:space="preserve">specificities </w:t>
        </w:r>
        <w:r w:rsidR="001C7B71">
          <w:rPr>
            <w:sz w:val="22"/>
            <w:szCs w:val="22"/>
          </w:rPr>
          <w:t>in T1D</w:t>
        </w:r>
      </w:ins>
      <w:ins w:id="236" w:author="Karen Cerosaletti" w:date="2024-08-15T11:05:00Z" w16du:dateUtc="2024-08-15T18:05:00Z">
        <w:r w:rsidR="002E05E2">
          <w:rPr>
            <w:sz w:val="22"/>
            <w:szCs w:val="22"/>
          </w:rPr>
          <w:t>.</w:t>
        </w:r>
      </w:ins>
    </w:p>
    <w:p w14:paraId="77C889BC" w14:textId="77777777" w:rsidR="00283A6B" w:rsidRDefault="00283A6B">
      <w:pPr>
        <w:rPr>
          <w:sz w:val="22"/>
          <w:szCs w:val="22"/>
        </w:rPr>
      </w:pPr>
    </w:p>
    <w:p w14:paraId="6788BDFC" w14:textId="13D38710" w:rsidR="00283A6B" w:rsidRDefault="00283A6B">
      <w:pPr>
        <w:rPr>
          <w:ins w:id="237" w:author="Karen Cerosaletti" w:date="2024-08-15T11:32:00Z" w16du:dateUtc="2024-08-15T18:32:00Z"/>
          <w:sz w:val="22"/>
          <w:szCs w:val="22"/>
        </w:rPr>
      </w:pPr>
      <w:r>
        <w:rPr>
          <w:sz w:val="22"/>
          <w:szCs w:val="22"/>
        </w:rPr>
        <w:t>*Co-1</w:t>
      </w:r>
      <w:r w:rsidRPr="00283A6B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authors</w:t>
      </w:r>
    </w:p>
    <w:p w14:paraId="53F3DA53" w14:textId="3D1DD4B8" w:rsidR="00B75C02" w:rsidRDefault="00B75C02">
      <w:pPr>
        <w:rPr>
          <w:ins w:id="238" w:author="Karen Cerosaletti" w:date="2024-08-15T11:34:00Z" w16du:dateUtc="2024-08-15T18:34:00Z"/>
          <w:sz w:val="22"/>
          <w:szCs w:val="22"/>
        </w:rPr>
      </w:pPr>
      <w:ins w:id="239" w:author="Karen Cerosaletti" w:date="2024-08-15T11:33:00Z" w16du:dateUtc="2024-08-15T18:33:00Z">
        <w:r>
          <w:rPr>
            <w:sz w:val="22"/>
            <w:szCs w:val="22"/>
          </w:rPr>
          <w:t>compared using an AIM assay coupled with single cell RNA-seq in T1D and healthy control (HC)</w:t>
        </w:r>
        <w:r w:rsidRPr="00942D62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 xml:space="preserve">subjects, </w:t>
        </w:r>
      </w:ins>
    </w:p>
    <w:p w14:paraId="6D2C69E4" w14:textId="77777777" w:rsidR="00B75C02" w:rsidRDefault="00B75C02">
      <w:pPr>
        <w:rPr>
          <w:ins w:id="240" w:author="Karen Cerosaletti" w:date="2024-08-15T11:34:00Z" w16du:dateUtc="2024-08-15T18:34:00Z"/>
          <w:sz w:val="22"/>
          <w:szCs w:val="22"/>
        </w:rPr>
      </w:pPr>
    </w:p>
    <w:p w14:paraId="6E3DB4B6" w14:textId="75A59AB1" w:rsidR="00B75C02" w:rsidRPr="009C4D49" w:rsidRDefault="00B75C02">
      <w:pPr>
        <w:rPr>
          <w:sz w:val="22"/>
          <w:szCs w:val="22"/>
        </w:rPr>
      </w:pPr>
      <w:ins w:id="241" w:author="Karen Cerosaletti" w:date="2024-08-15T11:32:00Z" w16du:dateUtc="2024-08-15T18:32:00Z">
        <w:r>
          <w:rPr>
            <w:sz w:val="22"/>
            <w:szCs w:val="22"/>
          </w:rPr>
          <w:t xml:space="preserve">may help to determine if IAR </w:t>
        </w:r>
        <w:proofErr w:type="spellStart"/>
        <w:r>
          <w:rPr>
            <w:sz w:val="22"/>
            <w:szCs w:val="22"/>
          </w:rPr>
          <w:t>Tconvs</w:t>
        </w:r>
        <w:proofErr w:type="spellEnd"/>
        <w:r>
          <w:rPr>
            <w:sz w:val="22"/>
            <w:szCs w:val="22"/>
          </w:rPr>
          <w:t xml:space="preserve"> bear a distinct relationship to Treg cells compared with foreign antigen-reactive </w:t>
        </w:r>
        <w:proofErr w:type="spellStart"/>
        <w:r>
          <w:rPr>
            <w:sz w:val="22"/>
            <w:szCs w:val="22"/>
          </w:rPr>
          <w:t>Tconv</w:t>
        </w:r>
        <w:proofErr w:type="spellEnd"/>
        <w:r>
          <w:rPr>
            <w:sz w:val="22"/>
            <w:szCs w:val="22"/>
          </w:rPr>
          <w:t xml:space="preserve"> cells.</w:t>
        </w:r>
      </w:ins>
    </w:p>
    <w:sectPr w:rsidR="00B75C02" w:rsidRPr="009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58" w:author="Karen Cerosaletti" w:date="2024-08-15T11:10:00Z" w:initials="KC">
    <w:p w14:paraId="7145079B" w14:textId="77777777" w:rsidR="002E05E2" w:rsidRDefault="002E05E2" w:rsidP="002E05E2">
      <w:pPr>
        <w:pStyle w:val="CommentText"/>
      </w:pPr>
      <w:r>
        <w:rPr>
          <w:rStyle w:val="CommentReference"/>
        </w:rPr>
        <w:annotationRef/>
      </w:r>
      <w:r>
        <w:t>Janice, I know CEFX and islet were combined together but this is too much detail to incorporate here with the character limit.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4507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F00C37" w16cex:dateUtc="2024-08-15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45079B" w16cid:durableId="2AF00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en Cerosaletti">
    <w15:presenceInfo w15:providerId="AD" w15:userId="S::kcerosaletti@BENAROYARESEARCH.ORG::1783662d-174e-4f14-86b7-058a6b476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0A0952"/>
    <w:rsid w:val="00102382"/>
    <w:rsid w:val="001C7B71"/>
    <w:rsid w:val="00283A6B"/>
    <w:rsid w:val="002E05E2"/>
    <w:rsid w:val="00347DBC"/>
    <w:rsid w:val="00364B83"/>
    <w:rsid w:val="004353B3"/>
    <w:rsid w:val="00527FB1"/>
    <w:rsid w:val="00532DA6"/>
    <w:rsid w:val="00647BF8"/>
    <w:rsid w:val="006A6FD7"/>
    <w:rsid w:val="006C0EB2"/>
    <w:rsid w:val="006D73BB"/>
    <w:rsid w:val="00942D62"/>
    <w:rsid w:val="0096178E"/>
    <w:rsid w:val="009C4D49"/>
    <w:rsid w:val="00B75C02"/>
    <w:rsid w:val="00B90136"/>
    <w:rsid w:val="00C15698"/>
    <w:rsid w:val="00C22172"/>
    <w:rsid w:val="00C2688D"/>
    <w:rsid w:val="00C442B6"/>
    <w:rsid w:val="00C9674E"/>
    <w:rsid w:val="00CC136F"/>
    <w:rsid w:val="00D65722"/>
    <w:rsid w:val="00DE0601"/>
    <w:rsid w:val="00E30A0F"/>
    <w:rsid w:val="00EB06D4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47BF8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E0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05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05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5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Karen Cerosaletti</cp:lastModifiedBy>
  <cp:revision>5</cp:revision>
  <dcterms:created xsi:type="dcterms:W3CDTF">2024-08-15T16:34:00Z</dcterms:created>
  <dcterms:modified xsi:type="dcterms:W3CDTF">2024-08-15T18:59:00Z</dcterms:modified>
</cp:coreProperties>
</file>