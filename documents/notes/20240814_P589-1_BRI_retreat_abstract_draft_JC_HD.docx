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51F0" w14:textId="284CCF09" w:rsidR="00D65722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Foreign and autoreactive CD4 conventional and regulatory T cells in T1D and healthy subjects</w:t>
      </w:r>
    </w:p>
    <w:p w14:paraId="66734E7C" w14:textId="77777777" w:rsidR="00D65722" w:rsidRDefault="00D65722" w:rsidP="00532DA6">
      <w:pPr>
        <w:rPr>
          <w:sz w:val="22"/>
          <w:szCs w:val="22"/>
        </w:rPr>
      </w:pPr>
    </w:p>
    <w:p w14:paraId="51833928" w14:textId="5CA68E15" w:rsidR="00283A6B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Thomas Edwards*, Janice Chen*, Karen Cerosaletti</w:t>
      </w:r>
    </w:p>
    <w:p w14:paraId="28D4DC82" w14:textId="77777777" w:rsidR="00283A6B" w:rsidRDefault="00283A6B" w:rsidP="00532DA6">
      <w:pPr>
        <w:rPr>
          <w:sz w:val="22"/>
          <w:szCs w:val="22"/>
        </w:rPr>
      </w:pPr>
    </w:p>
    <w:p w14:paraId="4D059B90" w14:textId="4D984A9D" w:rsidR="00527FB1" w:rsidRDefault="0096178E" w:rsidP="00532DA6">
      <w:pPr>
        <w:rPr>
          <w:sz w:val="22"/>
          <w:szCs w:val="22"/>
        </w:rPr>
      </w:pPr>
      <w:r>
        <w:rPr>
          <w:sz w:val="22"/>
          <w:szCs w:val="22"/>
        </w:rPr>
        <w:t>Dysfunction in regulatory T cells has been implicated in Type 1 Diabetes (T1D). It is thought that regulatory T cells (Treg) play a crucial role in preventing autoimmune damage by autoreactive conventional T cells (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) to the pancreatic Islet beta cells, which produce insulin. The precise mechanism by which Treg moderate Islet </w:t>
      </w:r>
      <w:proofErr w:type="gramStart"/>
      <w:r>
        <w:rPr>
          <w:sz w:val="22"/>
          <w:szCs w:val="22"/>
        </w:rPr>
        <w:t>antigen-reactive</w:t>
      </w:r>
      <w:proofErr w:type="gramEnd"/>
      <w:r>
        <w:rPr>
          <w:sz w:val="22"/>
          <w:szCs w:val="22"/>
        </w:rPr>
        <w:t xml:space="preserve"> (IAR)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remains an open question. A prior investigation revealed limited TCR sharing between IAR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and Treg.</w:t>
      </w:r>
      <w:r w:rsidR="00532DA6">
        <w:rPr>
          <w:sz w:val="22"/>
          <w:szCs w:val="22"/>
        </w:rPr>
        <w:t xml:space="preserve"> Here, we investigate whether this is also the case for foreign antigen-reactive T cells. </w:t>
      </w:r>
      <w:r w:rsidR="00532DA6" w:rsidRPr="00B90136">
        <w:rPr>
          <w:sz w:val="22"/>
          <w:szCs w:val="22"/>
        </w:rPr>
        <w:t>This goal of this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experiment is to compare the TCR repertoire and transcript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phenotypes of foreign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antigen</w:t>
      </w:r>
      <w:r w:rsidR="00532DA6">
        <w:rPr>
          <w:sz w:val="22"/>
          <w:szCs w:val="22"/>
        </w:rPr>
        <w:t>-</w:t>
      </w:r>
      <w:r w:rsidR="00532DA6" w:rsidRPr="00B90136">
        <w:rPr>
          <w:sz w:val="22"/>
          <w:szCs w:val="22"/>
        </w:rPr>
        <w:t xml:space="preserve"> vs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autoantigen</w:t>
      </w:r>
      <w:r w:rsidR="00532DA6">
        <w:rPr>
          <w:sz w:val="22"/>
          <w:szCs w:val="22"/>
        </w:rPr>
        <w:t>-</w:t>
      </w:r>
      <w:r w:rsidR="00532DA6" w:rsidRPr="00B90136">
        <w:rPr>
          <w:sz w:val="22"/>
          <w:szCs w:val="22"/>
        </w:rPr>
        <w:t xml:space="preserve">reactive CD4 </w:t>
      </w:r>
      <w:proofErr w:type="spellStart"/>
      <w:r w:rsidR="00532DA6" w:rsidRPr="00B90136">
        <w:rPr>
          <w:sz w:val="22"/>
          <w:szCs w:val="22"/>
        </w:rPr>
        <w:t>T</w:t>
      </w:r>
      <w:r w:rsidR="00532DA6">
        <w:rPr>
          <w:sz w:val="22"/>
          <w:szCs w:val="22"/>
        </w:rPr>
        <w:t>conv</w:t>
      </w:r>
      <w:proofErr w:type="spellEnd"/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and T</w:t>
      </w:r>
      <w:r w:rsidR="00532DA6">
        <w:rPr>
          <w:sz w:val="22"/>
          <w:szCs w:val="22"/>
        </w:rPr>
        <w:t>reg</w:t>
      </w:r>
      <w:r w:rsidR="00532DA6" w:rsidRPr="00B90136">
        <w:rPr>
          <w:sz w:val="22"/>
          <w:szCs w:val="22"/>
        </w:rPr>
        <w:t xml:space="preserve"> to determine if features of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autoreactive cells differ from foreign reactive T cells, particularly for Treg cells.</w:t>
      </w:r>
      <w:r w:rsidR="00D65722">
        <w:rPr>
          <w:sz w:val="22"/>
          <w:szCs w:val="22"/>
        </w:rPr>
        <w:t xml:space="preserve"> To investigate these potential differences, we compared </w:t>
      </w:r>
      <w:r w:rsidR="00532DA6" w:rsidRPr="00B90136">
        <w:rPr>
          <w:sz w:val="22"/>
          <w:szCs w:val="22"/>
        </w:rPr>
        <w:t xml:space="preserve">CD4 </w:t>
      </w:r>
      <w:proofErr w:type="spellStart"/>
      <w:r w:rsidR="00532DA6" w:rsidRPr="00B90136">
        <w:rPr>
          <w:sz w:val="22"/>
          <w:szCs w:val="22"/>
        </w:rPr>
        <w:t>Tconv</w:t>
      </w:r>
      <w:proofErr w:type="spellEnd"/>
      <w:r w:rsidR="00532DA6" w:rsidRPr="00B90136">
        <w:rPr>
          <w:sz w:val="22"/>
          <w:szCs w:val="22"/>
        </w:rPr>
        <w:t xml:space="preserve"> and Treg cells reactive to a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microbial peptide pool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 xml:space="preserve">(CEFX) to </w:t>
      </w:r>
      <w:proofErr w:type="spellStart"/>
      <w:r w:rsidR="00532DA6" w:rsidRPr="00B90136">
        <w:rPr>
          <w:sz w:val="22"/>
          <w:szCs w:val="22"/>
        </w:rPr>
        <w:t>Tconv</w:t>
      </w:r>
      <w:proofErr w:type="spellEnd"/>
      <w:r w:rsidR="00532DA6" w:rsidRPr="00B90136">
        <w:rPr>
          <w:sz w:val="22"/>
          <w:szCs w:val="22"/>
        </w:rPr>
        <w:t xml:space="preserve"> and Treg cells reactive to an islet peptide pool in 3 HC and 3 T1D subjects.</w:t>
      </w:r>
    </w:p>
    <w:p w14:paraId="07B9B4FA" w14:textId="77777777" w:rsidR="00B90136" w:rsidRDefault="00B90136" w:rsidP="00B90136">
      <w:pPr>
        <w:rPr>
          <w:sz w:val="22"/>
          <w:szCs w:val="22"/>
        </w:rPr>
      </w:pPr>
    </w:p>
    <w:p w14:paraId="63C73C39" w14:textId="4C81E581" w:rsidR="00B90136" w:rsidRDefault="00D65722" w:rsidP="00B90136">
      <w:pPr>
        <w:rPr>
          <w:sz w:val="22"/>
          <w:szCs w:val="22"/>
        </w:rPr>
      </w:pPr>
      <w:del w:id="0" w:author="Hannah DeBerg" w:date="2024-08-15T12:46:00Z">
        <w:r w:rsidDel="006F28D2">
          <w:rPr>
            <w:sz w:val="22"/>
            <w:szCs w:val="22"/>
          </w:rPr>
          <w:delText xml:space="preserve">Two 10X GEM-X XLEAP </w:delText>
        </w:r>
        <w:r w:rsidR="00B90136" w:rsidRPr="00B90136" w:rsidDel="006F28D2">
          <w:rPr>
            <w:sz w:val="22"/>
            <w:szCs w:val="22"/>
          </w:rPr>
          <w:delText>captures consisting of</w:delText>
        </w:r>
      </w:del>
      <w:ins w:id="1" w:author="Hannah DeBerg" w:date="2024-08-15T12:46:00Z">
        <w:r w:rsidR="006F28D2">
          <w:rPr>
            <w:sz w:val="22"/>
            <w:szCs w:val="22"/>
          </w:rPr>
          <w:t>Single cell data RNA-seq, TCR-seq, and CITE-seq were performed on samples from</w:t>
        </w:r>
      </w:ins>
      <w:del w:id="2" w:author="Hannah DeBerg" w:date="2024-08-15T12:46:00Z">
        <w:r w:rsidR="00B90136" w:rsidRPr="00B90136" w:rsidDel="006F28D2">
          <w:rPr>
            <w:sz w:val="22"/>
            <w:szCs w:val="22"/>
          </w:rPr>
          <w:delText xml:space="preserve"> </w:delText>
        </w:r>
      </w:del>
      <w:r w:rsidR="00B90136" w:rsidRPr="00B90136">
        <w:rPr>
          <w:sz w:val="22"/>
          <w:szCs w:val="22"/>
        </w:rPr>
        <w:t>3 subjects</w:t>
      </w:r>
      <w:ins w:id="3" w:author="Hannah DeBerg" w:date="2024-08-15T12:47:00Z">
        <w:r w:rsidR="006F28D2">
          <w:rPr>
            <w:sz w:val="22"/>
            <w:szCs w:val="22"/>
          </w:rPr>
          <w:t xml:space="preserve">, </w:t>
        </w:r>
      </w:ins>
      <w:del w:id="4" w:author="Hannah DeBerg" w:date="2024-08-15T12:47:00Z">
        <w:r w:rsidR="00B90136" w:rsidRPr="00B90136" w:rsidDel="006F28D2">
          <w:rPr>
            <w:sz w:val="22"/>
            <w:szCs w:val="22"/>
          </w:rPr>
          <w:delText xml:space="preserve"> each for single cell sequencing for</w:delText>
        </w:r>
        <w:r w:rsidR="00B90136" w:rsidDel="006F28D2">
          <w:rPr>
            <w:sz w:val="22"/>
            <w:szCs w:val="22"/>
          </w:rPr>
          <w:delText xml:space="preserve"> </w:delText>
        </w:r>
        <w:r w:rsidR="00B90136" w:rsidRPr="00B90136" w:rsidDel="006F28D2">
          <w:rPr>
            <w:sz w:val="22"/>
            <w:szCs w:val="22"/>
          </w:rPr>
          <w:delText>RNA-seq,</w:delText>
        </w:r>
        <w:r w:rsidDel="006F28D2">
          <w:rPr>
            <w:sz w:val="22"/>
            <w:szCs w:val="22"/>
          </w:rPr>
          <w:delText xml:space="preserve"> </w:delText>
        </w:r>
        <w:r w:rsidR="00B90136" w:rsidRPr="00B90136" w:rsidDel="006F28D2">
          <w:rPr>
            <w:sz w:val="22"/>
            <w:szCs w:val="22"/>
          </w:rPr>
          <w:delText>TCR-seq,</w:delText>
        </w:r>
        <w:r w:rsidDel="006F28D2">
          <w:rPr>
            <w:sz w:val="22"/>
            <w:szCs w:val="22"/>
          </w:rPr>
          <w:delText xml:space="preserve"> </w:delText>
        </w:r>
        <w:r w:rsidR="00B90136" w:rsidRPr="00B90136" w:rsidDel="006F28D2">
          <w:rPr>
            <w:sz w:val="22"/>
            <w:szCs w:val="22"/>
          </w:rPr>
          <w:delText>and a limited set of CITEseq antibodies</w:delText>
        </w:r>
        <w:r w:rsidDel="006F28D2">
          <w:rPr>
            <w:sz w:val="22"/>
            <w:szCs w:val="22"/>
          </w:rPr>
          <w:delText xml:space="preserve"> were run</w:delText>
        </w:r>
        <w:r w:rsidR="00B90136" w:rsidRPr="00B90136" w:rsidDel="006F28D2">
          <w:rPr>
            <w:sz w:val="22"/>
            <w:szCs w:val="22"/>
          </w:rPr>
          <w:delText xml:space="preserve">. </w:delText>
        </w:r>
      </w:del>
      <w:r w:rsidR="00B90136" w:rsidRPr="00B90136">
        <w:rPr>
          <w:sz w:val="22"/>
          <w:szCs w:val="22"/>
        </w:rPr>
        <w:t xml:space="preserve">Fresh blood </w:t>
      </w:r>
      <w:r>
        <w:rPr>
          <w:sz w:val="22"/>
          <w:szCs w:val="22"/>
        </w:rPr>
        <w:t>was</w:t>
      </w:r>
      <w:r w:rsidR="00B90136" w:rsidRPr="00B90136">
        <w:rPr>
          <w:sz w:val="22"/>
          <w:szCs w:val="22"/>
        </w:rPr>
        <w:t xml:space="preserve"> processed to PBMCs that </w:t>
      </w:r>
      <w:r>
        <w:rPr>
          <w:sz w:val="22"/>
          <w:szCs w:val="22"/>
        </w:rPr>
        <w:t>was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stimulated with 1) islet peptides, 2) CEFX, and</w:t>
      </w:r>
      <w:r>
        <w:rPr>
          <w:sz w:val="22"/>
          <w:szCs w:val="22"/>
        </w:rPr>
        <w:t xml:space="preserve"> 3)</w:t>
      </w:r>
      <w:r w:rsidR="00B90136" w:rsidRPr="00B90136">
        <w:rPr>
          <w:sz w:val="22"/>
          <w:szCs w:val="22"/>
        </w:rPr>
        <w:t xml:space="preserve"> anti</w:t>
      </w:r>
      <w:r>
        <w:rPr>
          <w:sz w:val="22"/>
          <w:szCs w:val="22"/>
        </w:rPr>
        <w:t>-</w:t>
      </w:r>
      <w:r w:rsidR="00B90136" w:rsidRPr="00B90136">
        <w:rPr>
          <w:sz w:val="22"/>
          <w:szCs w:val="22"/>
        </w:rPr>
        <w:t>CD3/anti-CD28 (polyclonal stimulation) for 20</w:t>
      </w:r>
      <w:r>
        <w:rPr>
          <w:sz w:val="22"/>
          <w:szCs w:val="22"/>
        </w:rPr>
        <w:t xml:space="preserve"> hours</w:t>
      </w:r>
      <w:r w:rsidR="00B90136" w:rsidRPr="00B90136">
        <w:rPr>
          <w:sz w:val="22"/>
          <w:szCs w:val="22"/>
        </w:rPr>
        <w:t xml:space="preserve">. </w:t>
      </w:r>
      <w:del w:id="5" w:author="Hannah DeBerg" w:date="2024-08-15T12:48:00Z">
        <w:r w:rsidR="00B90136" w:rsidRPr="00B90136" w:rsidDel="00DF05B4">
          <w:rPr>
            <w:sz w:val="22"/>
            <w:szCs w:val="22"/>
          </w:rPr>
          <w:delText>After stimulation</w:delText>
        </w:r>
        <w:r w:rsidDel="00DF05B4">
          <w:rPr>
            <w:sz w:val="22"/>
            <w:szCs w:val="22"/>
          </w:rPr>
          <w:delText>,</w:delText>
        </w:r>
        <w:r w:rsidR="00B90136" w:rsidRPr="00B90136" w:rsidDel="00DF05B4">
          <w:rPr>
            <w:sz w:val="22"/>
            <w:szCs w:val="22"/>
          </w:rPr>
          <w:delText xml:space="preserve"> each</w:delText>
        </w:r>
      </w:del>
      <w:ins w:id="6" w:author="Hannah DeBerg" w:date="2024-08-15T12:48:00Z">
        <w:r w:rsidR="00DF05B4">
          <w:rPr>
            <w:sz w:val="22"/>
            <w:szCs w:val="22"/>
          </w:rPr>
          <w:t>Each</w:t>
        </w:r>
      </w:ins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donor and stimulation </w:t>
      </w:r>
      <w:del w:id="7" w:author="Janice Chen" w:date="2024-08-15T09:43:00Z">
        <w:r w:rsidDel="003A4A78">
          <w:rPr>
            <w:sz w:val="22"/>
            <w:szCs w:val="22"/>
          </w:rPr>
          <w:delText>was</w:delText>
        </w:r>
        <w:r w:rsidR="00B90136" w:rsidRPr="00B90136" w:rsidDel="003A4A78">
          <w:rPr>
            <w:sz w:val="22"/>
            <w:szCs w:val="22"/>
          </w:rPr>
          <w:delText xml:space="preserve"> </w:delText>
        </w:r>
      </w:del>
      <w:ins w:id="8" w:author="Janice Chen" w:date="2024-08-15T09:43:00Z">
        <w:r w:rsidR="003A4A78">
          <w:rPr>
            <w:sz w:val="22"/>
            <w:szCs w:val="22"/>
          </w:rPr>
          <w:t>wer</w:t>
        </w:r>
      </w:ins>
      <w:ins w:id="9" w:author="Janice Chen" w:date="2024-08-15T09:44:00Z">
        <w:r w:rsidR="003A4A78">
          <w:rPr>
            <w:sz w:val="22"/>
            <w:szCs w:val="22"/>
          </w:rPr>
          <w:t>e</w:t>
        </w:r>
      </w:ins>
      <w:ins w:id="10" w:author="Janice Chen" w:date="2024-08-15T09:43:00Z">
        <w:r w:rsidR="003A4A78" w:rsidRPr="00B90136">
          <w:rPr>
            <w:sz w:val="22"/>
            <w:szCs w:val="22"/>
          </w:rPr>
          <w:t xml:space="preserve"> </w:t>
        </w:r>
      </w:ins>
      <w:r w:rsidR="00B90136" w:rsidRPr="00B90136">
        <w:rPr>
          <w:sz w:val="22"/>
          <w:szCs w:val="22"/>
        </w:rPr>
        <w:t xml:space="preserve">stained with a unique hashtag antibody and combined </w:t>
      </w:r>
      <w:del w:id="11" w:author="Janice Chen" w:date="2024-08-15T09:41:00Z">
        <w:r w:rsidR="00B90136" w:rsidRPr="00B90136" w:rsidDel="003A4A78">
          <w:rPr>
            <w:sz w:val="22"/>
            <w:szCs w:val="22"/>
          </w:rPr>
          <w:delText>by stimulus</w:delText>
        </w:r>
      </w:del>
      <w:ins w:id="12" w:author="Janice Chen" w:date="2024-08-15T09:41:00Z">
        <w:r w:rsidR="003A4A78">
          <w:rPr>
            <w:sz w:val="22"/>
            <w:szCs w:val="22"/>
          </w:rPr>
          <w:t xml:space="preserve">as follows </w:t>
        </w:r>
      </w:ins>
      <w:ins w:id="13" w:author="Janice Chen" w:date="2024-08-15T09:44:00Z">
        <w:r w:rsidR="003A4A78">
          <w:rPr>
            <w:sz w:val="22"/>
            <w:szCs w:val="22"/>
          </w:rPr>
          <w:t>I</w:t>
        </w:r>
      </w:ins>
      <w:ins w:id="14" w:author="Janice Chen" w:date="2024-08-15T09:41:00Z">
        <w:r w:rsidR="003A4A78">
          <w:rPr>
            <w:sz w:val="22"/>
            <w:szCs w:val="22"/>
          </w:rPr>
          <w:t>slet and CEFX</w:t>
        </w:r>
      </w:ins>
      <w:ins w:id="15" w:author="Janice Chen" w:date="2024-08-15T09:42:00Z">
        <w:r w:rsidR="003A4A78">
          <w:rPr>
            <w:sz w:val="22"/>
            <w:szCs w:val="22"/>
          </w:rPr>
          <w:t xml:space="preserve"> stimulated and polyclonal </w:t>
        </w:r>
      </w:ins>
      <w:ins w:id="16" w:author="Janice Chen" w:date="2024-08-15T09:44:00Z">
        <w:r w:rsidR="003A4A78">
          <w:rPr>
            <w:sz w:val="22"/>
            <w:szCs w:val="22"/>
          </w:rPr>
          <w:t>stimulated</w:t>
        </w:r>
      </w:ins>
      <w:r w:rsidR="00B90136" w:rsidRPr="00B90136">
        <w:rPr>
          <w:sz w:val="22"/>
          <w:szCs w:val="22"/>
        </w:rPr>
        <w:t xml:space="preserve">. Activated cells </w:t>
      </w:r>
      <w:r>
        <w:rPr>
          <w:sz w:val="22"/>
          <w:szCs w:val="22"/>
        </w:rPr>
        <w:t>were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enriched for CD154+ and CD137+ cells, surface stained with CITE-seq and flow antibodies, and sorted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CD154+</w:t>
      </w:r>
      <w:ins w:id="17" w:author="Janice Chen" w:date="2024-08-15T09:42:00Z">
        <w:r w:rsidR="003A4A78">
          <w:rPr>
            <w:sz w:val="22"/>
            <w:szCs w:val="22"/>
          </w:rPr>
          <w:t xml:space="preserve"> or </w:t>
        </w:r>
      </w:ins>
      <w:r w:rsidR="00B90136" w:rsidRPr="00B90136">
        <w:rPr>
          <w:sz w:val="22"/>
          <w:szCs w:val="22"/>
        </w:rPr>
        <w:t xml:space="preserve">CD137+ cells. </w:t>
      </w:r>
      <w:del w:id="18" w:author="Janice Chen" w:date="2024-08-15T09:43:00Z">
        <w:r w:rsidR="00B90136" w:rsidRPr="00B90136" w:rsidDel="003A4A78">
          <w:rPr>
            <w:sz w:val="22"/>
            <w:szCs w:val="22"/>
          </w:rPr>
          <w:delText xml:space="preserve">All islet and CEFX stimulated cells </w:delText>
        </w:r>
        <w:r w:rsidDel="003A4A78">
          <w:rPr>
            <w:sz w:val="22"/>
            <w:szCs w:val="22"/>
          </w:rPr>
          <w:delText>were</w:delText>
        </w:r>
        <w:r w:rsidR="00B90136" w:rsidRPr="00B90136" w:rsidDel="003A4A78">
          <w:rPr>
            <w:sz w:val="22"/>
            <w:szCs w:val="22"/>
          </w:rPr>
          <w:delText xml:space="preserve"> combined into a single tube and polyclonally stimulated</w:delText>
        </w:r>
        <w:r w:rsidR="00B90136" w:rsidDel="003A4A78">
          <w:rPr>
            <w:sz w:val="22"/>
            <w:szCs w:val="22"/>
          </w:rPr>
          <w:delText xml:space="preserve"> </w:delText>
        </w:r>
        <w:r w:rsidR="00B90136" w:rsidRPr="00B90136" w:rsidDel="003A4A78">
          <w:rPr>
            <w:sz w:val="22"/>
            <w:szCs w:val="22"/>
          </w:rPr>
          <w:delText xml:space="preserve">cells will be in a separate tube. </w:delText>
        </w:r>
      </w:del>
      <w:r w:rsidR="00B90136" w:rsidRPr="00B90136">
        <w:rPr>
          <w:sz w:val="22"/>
          <w:szCs w:val="22"/>
        </w:rPr>
        <w:t>The polyclonal cells</w:t>
      </w:r>
      <w:r>
        <w:rPr>
          <w:sz w:val="22"/>
          <w:szCs w:val="22"/>
        </w:rPr>
        <w:t xml:space="preserve"> were added</w:t>
      </w:r>
      <w:r w:rsidR="00B90136" w:rsidRPr="00B90136">
        <w:rPr>
          <w:sz w:val="22"/>
          <w:szCs w:val="22"/>
        </w:rPr>
        <w:t xml:space="preserve"> to the antigen reactive cells to enable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clustering of antigen reactive cells against the total CD4 landscape.</w:t>
      </w:r>
    </w:p>
    <w:p w14:paraId="1C0470AA" w14:textId="77777777" w:rsidR="00D65722" w:rsidRDefault="00D65722" w:rsidP="00B90136">
      <w:pPr>
        <w:rPr>
          <w:sz w:val="22"/>
          <w:szCs w:val="22"/>
        </w:rPr>
      </w:pPr>
    </w:p>
    <w:p w14:paraId="21A6546A" w14:textId="26FC1269" w:rsidR="00D65722" w:rsidDel="00DF05B4" w:rsidRDefault="00D65722" w:rsidP="00B90136">
      <w:pPr>
        <w:rPr>
          <w:del w:id="19" w:author="Hannah DeBerg" w:date="2024-08-15T12:49:00Z"/>
          <w:sz w:val="22"/>
          <w:szCs w:val="22"/>
        </w:rPr>
      </w:pPr>
      <w:commentRangeStart w:id="20"/>
      <w:del w:id="21" w:author="Hannah DeBerg" w:date="2024-08-15T12:49:00Z">
        <w:r w:rsidDel="00DF05B4">
          <w:rPr>
            <w:sz w:val="22"/>
            <w:szCs w:val="22"/>
          </w:rPr>
          <w:delText>The IAR Tconv and Treg cells showed similar transcriptomic signatures and cell recovery</w:delText>
        </w:r>
        <w:commentRangeEnd w:id="20"/>
        <w:r w:rsidR="00EE2708" w:rsidDel="00DF05B4">
          <w:rPr>
            <w:rStyle w:val="CommentReference"/>
          </w:rPr>
          <w:commentReference w:id="20"/>
        </w:r>
        <w:r w:rsidDel="00DF05B4">
          <w:rPr>
            <w:sz w:val="22"/>
            <w:szCs w:val="22"/>
          </w:rPr>
          <w:delText xml:space="preserve">, while CEFX cells displayed a distinct transcriptomic profile and were recovered in much greater numbers. </w:delText>
        </w:r>
      </w:del>
      <w:r>
        <w:rPr>
          <w:sz w:val="22"/>
          <w:szCs w:val="22"/>
        </w:rPr>
        <w:t xml:space="preserve">Across all three stimulations, Treg and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cells are distinguishable by </w:t>
      </w:r>
      <w:proofErr w:type="spellStart"/>
      <w:r>
        <w:rPr>
          <w:sz w:val="22"/>
          <w:szCs w:val="22"/>
        </w:rPr>
        <w:t>scRNA</w:t>
      </w:r>
      <w:proofErr w:type="spellEnd"/>
      <w:r>
        <w:rPr>
          <w:sz w:val="22"/>
          <w:szCs w:val="22"/>
        </w:rPr>
        <w:t xml:space="preserve">-seq and CITE-seq. Approximately 85% of recovered cells contained TCR </w:t>
      </w:r>
      <w:commentRangeStart w:id="22"/>
      <w:r>
        <w:rPr>
          <w:sz w:val="22"/>
          <w:szCs w:val="22"/>
        </w:rPr>
        <w:t>pairs</w:t>
      </w:r>
      <w:commentRangeEnd w:id="22"/>
      <w:r w:rsidR="00DF05B4">
        <w:rPr>
          <w:rStyle w:val="CommentReference"/>
        </w:rPr>
        <w:commentReference w:id="22"/>
      </w:r>
      <w:r>
        <w:rPr>
          <w:sz w:val="22"/>
          <w:szCs w:val="22"/>
        </w:rPr>
        <w:t xml:space="preserve">. </w:t>
      </w:r>
    </w:p>
    <w:p w14:paraId="2DA57D0B" w14:textId="77777777" w:rsidR="00D65722" w:rsidDel="00DF05B4" w:rsidRDefault="00D65722" w:rsidP="00B90136">
      <w:pPr>
        <w:rPr>
          <w:del w:id="23" w:author="Hannah DeBerg" w:date="2024-08-15T12:49:00Z"/>
          <w:sz w:val="22"/>
          <w:szCs w:val="22"/>
        </w:rPr>
      </w:pPr>
    </w:p>
    <w:p w14:paraId="62894C5F" w14:textId="4FC156DD" w:rsidR="00C22172" w:rsidRDefault="00D65722">
      <w:pPr>
        <w:rPr>
          <w:sz w:val="22"/>
          <w:szCs w:val="22"/>
        </w:rPr>
      </w:pPr>
      <w:r>
        <w:rPr>
          <w:sz w:val="22"/>
          <w:szCs w:val="22"/>
        </w:rPr>
        <w:t xml:space="preserve">Investigation of TCR clonality and expansion between Treg and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cells and between stimulations may help to determine if IAR </w:t>
      </w:r>
      <w:proofErr w:type="spellStart"/>
      <w:r>
        <w:rPr>
          <w:sz w:val="22"/>
          <w:szCs w:val="22"/>
        </w:rPr>
        <w:t>Tconvs</w:t>
      </w:r>
      <w:proofErr w:type="spellEnd"/>
      <w:r>
        <w:rPr>
          <w:sz w:val="22"/>
          <w:szCs w:val="22"/>
        </w:rPr>
        <w:t xml:space="preserve"> bear a distinct relationship to Treg cells compared with foreign </w:t>
      </w:r>
      <w:proofErr w:type="gramStart"/>
      <w:r>
        <w:rPr>
          <w:sz w:val="22"/>
          <w:szCs w:val="22"/>
        </w:rPr>
        <w:t>antigen-reactive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cells. </w:t>
      </w:r>
    </w:p>
    <w:p w14:paraId="77C889BC" w14:textId="77777777" w:rsidR="00283A6B" w:rsidRDefault="00283A6B">
      <w:pPr>
        <w:rPr>
          <w:sz w:val="22"/>
          <w:szCs w:val="22"/>
        </w:rPr>
      </w:pPr>
    </w:p>
    <w:p w14:paraId="6788BDFC" w14:textId="13D38710" w:rsidR="00283A6B" w:rsidRPr="009C4D49" w:rsidRDefault="00283A6B">
      <w:pPr>
        <w:rPr>
          <w:sz w:val="22"/>
          <w:szCs w:val="22"/>
        </w:rPr>
      </w:pPr>
      <w:r>
        <w:rPr>
          <w:sz w:val="22"/>
          <w:szCs w:val="22"/>
        </w:rPr>
        <w:t>*Co-1</w:t>
      </w:r>
      <w:r w:rsidRPr="00283A6B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authors</w:t>
      </w:r>
    </w:p>
    <w:sectPr w:rsidR="00283A6B" w:rsidRPr="009C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Hannah DeBerg" w:date="2024-08-15T12:39:00Z" w:initials="HD">
    <w:p w14:paraId="6C79CF06" w14:textId="77777777" w:rsidR="00EE2708" w:rsidRDefault="00EE2708" w:rsidP="00EE27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reads as if Tconv and Tregs are transcriptionally similar within IAR cells which is not what I would expect. I might leave out the first two sentences of this paragraph to keep the focus of the abstract at a higher level. </w:t>
      </w:r>
    </w:p>
  </w:comment>
  <w:comment w:id="22" w:author="Hannah DeBerg" w:date="2024-08-15T12:50:00Z" w:initials="HD">
    <w:p w14:paraId="4655EE4C" w14:textId="77777777" w:rsidR="00DF05B4" w:rsidRDefault="00DF05B4" w:rsidP="00DF05B4">
      <w:r>
        <w:rPr>
          <w:rStyle w:val="CommentReference"/>
        </w:rPr>
        <w:annotationRef/>
      </w:r>
      <w:r>
        <w:rPr>
          <w:sz w:val="20"/>
          <w:szCs w:val="20"/>
        </w:rPr>
        <w:t>This reads as if Tconv and Tregs are transcriptionally similar within IAR cells which is not what I would expect. Deleting the sentences about cell recovery may help keep the focus of the abstract from getting too much into the QC weeds.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79CF06" w15:done="0"/>
  <w15:commentEx w15:paraId="4655EE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81A15F" w16cex:dateUtc="2024-08-15T19:39:00Z"/>
  <w16cex:commentExtensible w16cex:durableId="4B4ADDBD" w16cex:dateUtc="2024-08-15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79CF06" w16cid:durableId="6281A15F"/>
  <w16cid:commentId w16cid:paraId="4655EE4C" w16cid:durableId="4B4ADD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656D"/>
    <w:multiLevelType w:val="multilevel"/>
    <w:tmpl w:val="B16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03308"/>
    <w:multiLevelType w:val="multilevel"/>
    <w:tmpl w:val="E62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5312">
    <w:abstractNumId w:val="0"/>
  </w:num>
  <w:num w:numId="2" w16cid:durableId="16998175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ah DeBerg">
    <w15:presenceInfo w15:providerId="AD" w15:userId="S::hdeberg@BENAROYARESEARCH.ORG::d6beec4a-846b-4764-b061-3c65d3a0714c"/>
  </w15:person>
  <w15:person w15:author="Janice Chen">
    <w15:presenceInfo w15:providerId="AD" w15:userId="S::jchen@BENAROYARESEARCH.ORG::4768a69a-5985-49dc-abce-c2c18e2dd7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9"/>
    <w:rsid w:val="00283A6B"/>
    <w:rsid w:val="00347DBC"/>
    <w:rsid w:val="003A4A78"/>
    <w:rsid w:val="00527FB1"/>
    <w:rsid w:val="00532DA6"/>
    <w:rsid w:val="006A1261"/>
    <w:rsid w:val="006F28D2"/>
    <w:rsid w:val="0096178E"/>
    <w:rsid w:val="009C4D49"/>
    <w:rsid w:val="00B90136"/>
    <w:rsid w:val="00C15698"/>
    <w:rsid w:val="00C22172"/>
    <w:rsid w:val="00C2688D"/>
    <w:rsid w:val="00D65722"/>
    <w:rsid w:val="00DF05B4"/>
    <w:rsid w:val="00ED0208"/>
    <w:rsid w:val="00E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C324"/>
  <w15:chartTrackingRefBased/>
  <w15:docId w15:val="{0668CB14-193B-2E4B-B40D-2F0F98C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4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A4A78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E2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7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Hannah DeBerg</cp:lastModifiedBy>
  <cp:revision>3</cp:revision>
  <dcterms:created xsi:type="dcterms:W3CDTF">2024-08-15T19:47:00Z</dcterms:created>
  <dcterms:modified xsi:type="dcterms:W3CDTF">2024-08-15T19:50:00Z</dcterms:modified>
</cp:coreProperties>
</file>