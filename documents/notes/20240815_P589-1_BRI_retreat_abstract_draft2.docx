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451F0" w14:textId="284CCF09" w:rsidR="00D65722" w:rsidRDefault="00283A6B" w:rsidP="00532DA6">
      <w:pPr>
        <w:rPr>
          <w:sz w:val="22"/>
          <w:szCs w:val="22"/>
        </w:rPr>
      </w:pPr>
      <w:r>
        <w:rPr>
          <w:sz w:val="22"/>
          <w:szCs w:val="22"/>
        </w:rPr>
        <w:t>Foreign and autoreactive CD4 conventional and regulatory T cells in T1D and healthy subjects</w:t>
      </w:r>
    </w:p>
    <w:p w14:paraId="66734E7C" w14:textId="77777777" w:rsidR="00D65722" w:rsidRDefault="00D65722" w:rsidP="00532DA6">
      <w:pPr>
        <w:rPr>
          <w:sz w:val="22"/>
          <w:szCs w:val="22"/>
        </w:rPr>
      </w:pPr>
    </w:p>
    <w:p w14:paraId="51833928" w14:textId="7A7955D0" w:rsidR="00283A6B" w:rsidRDefault="00283A6B" w:rsidP="00532DA6">
      <w:pPr>
        <w:rPr>
          <w:sz w:val="22"/>
          <w:szCs w:val="22"/>
        </w:rPr>
      </w:pPr>
      <w:r>
        <w:rPr>
          <w:sz w:val="22"/>
          <w:szCs w:val="22"/>
        </w:rPr>
        <w:t>Thomas Edwards</w:t>
      </w:r>
      <w:r w:rsidR="006F2DC8" w:rsidRPr="006F2DC8">
        <w:rPr>
          <w:sz w:val="22"/>
          <w:szCs w:val="22"/>
          <w:vertAlign w:val="superscript"/>
        </w:rPr>
        <w:t>1</w:t>
      </w:r>
      <w:r>
        <w:rPr>
          <w:sz w:val="22"/>
          <w:szCs w:val="22"/>
        </w:rPr>
        <w:t>*, Janice Chen</w:t>
      </w:r>
      <w:r w:rsidR="006F2DC8" w:rsidRPr="006F2DC8"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>*, Karen Cerosaletti</w:t>
      </w:r>
      <w:r w:rsidR="006F2DC8" w:rsidRPr="006F2DC8">
        <w:rPr>
          <w:sz w:val="22"/>
          <w:szCs w:val="22"/>
          <w:vertAlign w:val="superscript"/>
        </w:rPr>
        <w:t>2</w:t>
      </w:r>
    </w:p>
    <w:p w14:paraId="28D4DC82" w14:textId="77777777" w:rsidR="00283A6B" w:rsidRDefault="00283A6B" w:rsidP="00532DA6">
      <w:pPr>
        <w:rPr>
          <w:sz w:val="22"/>
          <w:szCs w:val="22"/>
        </w:rPr>
      </w:pPr>
    </w:p>
    <w:p w14:paraId="48BFD73E" w14:textId="48C0DCF6" w:rsidR="006F2DC8" w:rsidRDefault="006F2DC8" w:rsidP="006F2DC8">
      <w:pPr>
        <w:jc w:val="both"/>
        <w:rPr>
          <w:rFonts w:cs="Arial"/>
          <w:color w:val="000000"/>
          <w:sz w:val="22"/>
          <w:szCs w:val="22"/>
          <w:shd w:val="clear" w:color="auto" w:fill="FFFFFF"/>
        </w:rPr>
      </w:pPr>
      <w:r w:rsidRPr="006F2DC8">
        <w:rPr>
          <w:rFonts w:cs="Arial"/>
          <w:color w:val="000000"/>
          <w:sz w:val="22"/>
          <w:szCs w:val="22"/>
          <w:shd w:val="clear" w:color="auto" w:fill="FFFFFF"/>
        </w:rPr>
        <w:t xml:space="preserve">Centers for </w:t>
      </w:r>
      <w:r w:rsidRPr="006F2DC8">
        <w:rPr>
          <w:rFonts w:cs="Arial"/>
          <w:color w:val="000000"/>
          <w:sz w:val="22"/>
          <w:szCs w:val="22"/>
          <w:shd w:val="clear" w:color="auto" w:fill="FFFFFF"/>
          <w:vertAlign w:val="superscript"/>
        </w:rPr>
        <w:t>1</w:t>
      </w:r>
      <w:r>
        <w:rPr>
          <w:rFonts w:cs="Arial"/>
          <w:color w:val="000000"/>
          <w:sz w:val="22"/>
          <w:szCs w:val="22"/>
          <w:shd w:val="clear" w:color="auto" w:fill="FFFFFF"/>
        </w:rPr>
        <w:t>Systems</w:t>
      </w:r>
      <w:r w:rsidRPr="006F2DC8">
        <w:rPr>
          <w:rFonts w:cs="Arial"/>
          <w:color w:val="000000"/>
          <w:sz w:val="22"/>
          <w:szCs w:val="22"/>
          <w:shd w:val="clear" w:color="auto" w:fill="FFFFFF"/>
        </w:rPr>
        <w:t xml:space="preserve"> and </w:t>
      </w:r>
      <w:r w:rsidRPr="006F2DC8">
        <w:rPr>
          <w:rFonts w:cs="Arial"/>
          <w:color w:val="000000"/>
          <w:sz w:val="22"/>
          <w:szCs w:val="22"/>
          <w:shd w:val="clear" w:color="auto" w:fill="FFFFFF"/>
          <w:vertAlign w:val="superscript"/>
        </w:rPr>
        <w:t>2</w:t>
      </w:r>
      <w:r>
        <w:rPr>
          <w:rFonts w:cs="Arial"/>
          <w:color w:val="000000"/>
          <w:sz w:val="22"/>
          <w:szCs w:val="22"/>
          <w:shd w:val="clear" w:color="auto" w:fill="FFFFFF"/>
        </w:rPr>
        <w:t>Translational</w:t>
      </w:r>
      <w:r w:rsidRPr="006F2DC8">
        <w:rPr>
          <w:rFonts w:cs="Arial"/>
          <w:color w:val="000000"/>
          <w:sz w:val="22"/>
          <w:szCs w:val="22"/>
          <w:shd w:val="clear" w:color="auto" w:fill="FFFFFF"/>
        </w:rPr>
        <w:t xml:space="preserve"> Immunology, Benaroya Research Institute, Seattle WA</w:t>
      </w:r>
    </w:p>
    <w:p w14:paraId="745A57A1" w14:textId="72D9A4E8" w:rsidR="006F2DC8" w:rsidRPr="006F2DC8" w:rsidRDefault="006F2DC8" w:rsidP="006F2DC8">
      <w:pPr>
        <w:rPr>
          <w:sz w:val="22"/>
          <w:szCs w:val="22"/>
        </w:rPr>
      </w:pPr>
      <w:r>
        <w:rPr>
          <w:sz w:val="22"/>
          <w:szCs w:val="22"/>
        </w:rPr>
        <w:t>*Co-1</w:t>
      </w:r>
      <w:r w:rsidRPr="00283A6B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authors</w:t>
      </w:r>
    </w:p>
    <w:p w14:paraId="67BB6338" w14:textId="77777777" w:rsidR="006F2DC8" w:rsidRDefault="006F2DC8" w:rsidP="00532DA6">
      <w:pPr>
        <w:rPr>
          <w:sz w:val="22"/>
          <w:szCs w:val="22"/>
        </w:rPr>
      </w:pPr>
    </w:p>
    <w:p w14:paraId="0F60BD38" w14:textId="323C9146" w:rsidR="00636E10" w:rsidRDefault="00636E10">
      <w:pPr>
        <w:rPr>
          <w:sz w:val="22"/>
          <w:szCs w:val="22"/>
        </w:rPr>
      </w:pPr>
      <w:r w:rsidRPr="00636E10">
        <w:rPr>
          <w:sz w:val="22"/>
          <w:szCs w:val="22"/>
        </w:rPr>
        <w:t>Dysfunction in regulatory T cells (Tregs) is linked to Type 1 Diabetes (T1D), as Tregs prevent autoreactive conventional T cells (</w:t>
      </w:r>
      <w:proofErr w:type="spellStart"/>
      <w:r w:rsidRPr="00636E10">
        <w:rPr>
          <w:sz w:val="22"/>
          <w:szCs w:val="22"/>
        </w:rPr>
        <w:t>Tconvs</w:t>
      </w:r>
      <w:proofErr w:type="spellEnd"/>
      <w:r w:rsidRPr="00636E10">
        <w:rPr>
          <w:sz w:val="22"/>
          <w:szCs w:val="22"/>
        </w:rPr>
        <w:t xml:space="preserve">) from damaging insulin-producing pancreatic Islet </w:t>
      </w:r>
      <w:r w:rsidR="005367D2">
        <w:rPr>
          <w:sz w:val="22"/>
          <w:szCs w:val="22"/>
        </w:rPr>
        <w:sym w:font="Symbol" w:char="F062"/>
      </w:r>
      <w:r w:rsidR="005367D2">
        <w:rPr>
          <w:sz w:val="22"/>
          <w:szCs w:val="22"/>
        </w:rPr>
        <w:t xml:space="preserve"> </w:t>
      </w:r>
      <w:r w:rsidRPr="00636E10">
        <w:rPr>
          <w:sz w:val="22"/>
          <w:szCs w:val="22"/>
        </w:rPr>
        <w:t xml:space="preserve">cells. </w:t>
      </w:r>
      <w:r w:rsidR="006F7543" w:rsidRPr="00636E10">
        <w:rPr>
          <w:sz w:val="22"/>
          <w:szCs w:val="22"/>
        </w:rPr>
        <w:t xml:space="preserve">The moderation mechanism of Islet antigen-reactive (IAR) </w:t>
      </w:r>
      <w:proofErr w:type="spellStart"/>
      <w:r w:rsidR="006F7543" w:rsidRPr="00636E10">
        <w:rPr>
          <w:sz w:val="22"/>
          <w:szCs w:val="22"/>
        </w:rPr>
        <w:t>Tconvs</w:t>
      </w:r>
      <w:proofErr w:type="spellEnd"/>
      <w:r w:rsidR="006F7543" w:rsidRPr="00636E10">
        <w:rPr>
          <w:sz w:val="22"/>
          <w:szCs w:val="22"/>
        </w:rPr>
        <w:t xml:space="preserve"> by Tregs is unclear. </w:t>
      </w:r>
      <w:r w:rsidR="005367D2">
        <w:rPr>
          <w:sz w:val="22"/>
          <w:szCs w:val="22"/>
        </w:rPr>
        <w:t xml:space="preserve">Previously, we found </w:t>
      </w:r>
      <w:r w:rsidR="0096178E">
        <w:rPr>
          <w:sz w:val="22"/>
          <w:szCs w:val="22"/>
        </w:rPr>
        <w:t xml:space="preserve">limited TCR sharing between IAR </w:t>
      </w:r>
      <w:proofErr w:type="spellStart"/>
      <w:r w:rsidR="0096178E">
        <w:rPr>
          <w:sz w:val="22"/>
          <w:szCs w:val="22"/>
        </w:rPr>
        <w:t>Tconv</w:t>
      </w:r>
      <w:r>
        <w:rPr>
          <w:sz w:val="22"/>
          <w:szCs w:val="22"/>
        </w:rPr>
        <w:t>s</w:t>
      </w:r>
      <w:proofErr w:type="spellEnd"/>
      <w:r w:rsidR="0096178E">
        <w:rPr>
          <w:sz w:val="22"/>
          <w:szCs w:val="22"/>
        </w:rPr>
        <w:t xml:space="preserve"> and Treg</w:t>
      </w:r>
      <w:r>
        <w:rPr>
          <w:sz w:val="22"/>
          <w:szCs w:val="22"/>
        </w:rPr>
        <w:t>s</w:t>
      </w:r>
      <w:r w:rsidR="0096178E">
        <w:rPr>
          <w:sz w:val="22"/>
          <w:szCs w:val="22"/>
        </w:rPr>
        <w:t>.</w:t>
      </w:r>
      <w:r w:rsidR="00532DA6">
        <w:rPr>
          <w:sz w:val="22"/>
          <w:szCs w:val="22"/>
        </w:rPr>
        <w:t xml:space="preserve"> </w:t>
      </w:r>
      <w:r w:rsidR="006F7543">
        <w:rPr>
          <w:sz w:val="22"/>
          <w:szCs w:val="22"/>
        </w:rPr>
        <w:t>To</w:t>
      </w:r>
      <w:r w:rsidR="00532DA6">
        <w:rPr>
          <w:sz w:val="22"/>
          <w:szCs w:val="22"/>
        </w:rPr>
        <w:t xml:space="preserve"> </w:t>
      </w:r>
      <w:r w:rsidR="006F7543">
        <w:rPr>
          <w:sz w:val="22"/>
          <w:szCs w:val="22"/>
        </w:rPr>
        <w:t>look for this finding in</w:t>
      </w:r>
      <w:r w:rsidR="00532DA6">
        <w:rPr>
          <w:sz w:val="22"/>
          <w:szCs w:val="22"/>
        </w:rPr>
        <w:t xml:space="preserve"> foreign </w:t>
      </w:r>
      <w:r w:rsidR="008143A3">
        <w:rPr>
          <w:sz w:val="22"/>
          <w:szCs w:val="22"/>
        </w:rPr>
        <w:t xml:space="preserve">AR </w:t>
      </w:r>
      <w:r w:rsidR="00532DA6">
        <w:rPr>
          <w:sz w:val="22"/>
          <w:szCs w:val="22"/>
        </w:rPr>
        <w:t>T cells</w:t>
      </w:r>
      <w:r>
        <w:rPr>
          <w:sz w:val="22"/>
          <w:szCs w:val="22"/>
        </w:rPr>
        <w:t>,</w:t>
      </w:r>
      <w:r w:rsidR="00532DA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we compared </w:t>
      </w:r>
      <w:r w:rsidRPr="00B90136">
        <w:rPr>
          <w:sz w:val="22"/>
          <w:szCs w:val="22"/>
        </w:rPr>
        <w:t xml:space="preserve">CD4 </w:t>
      </w:r>
      <w:proofErr w:type="spellStart"/>
      <w:r w:rsidRPr="00B90136">
        <w:rPr>
          <w:sz w:val="22"/>
          <w:szCs w:val="22"/>
        </w:rPr>
        <w:t>Tconv</w:t>
      </w:r>
      <w:proofErr w:type="spellEnd"/>
      <w:r w:rsidRPr="00B90136">
        <w:rPr>
          <w:sz w:val="22"/>
          <w:szCs w:val="22"/>
        </w:rPr>
        <w:t xml:space="preserve"> and Treg cells reactive to a</w:t>
      </w:r>
      <w:r>
        <w:rPr>
          <w:sz w:val="22"/>
          <w:szCs w:val="22"/>
        </w:rPr>
        <w:t xml:space="preserve"> </w:t>
      </w:r>
      <w:r w:rsidRPr="00B90136">
        <w:rPr>
          <w:sz w:val="22"/>
          <w:szCs w:val="22"/>
        </w:rPr>
        <w:t>microbial peptide pool</w:t>
      </w:r>
      <w:r>
        <w:rPr>
          <w:sz w:val="22"/>
          <w:szCs w:val="22"/>
        </w:rPr>
        <w:t xml:space="preserve"> </w:t>
      </w:r>
      <w:r w:rsidRPr="00B90136">
        <w:rPr>
          <w:sz w:val="22"/>
          <w:szCs w:val="22"/>
        </w:rPr>
        <w:t xml:space="preserve">(CEFX) to </w:t>
      </w:r>
      <w:proofErr w:type="spellStart"/>
      <w:r w:rsidRPr="00B90136">
        <w:rPr>
          <w:sz w:val="22"/>
          <w:szCs w:val="22"/>
        </w:rPr>
        <w:t>Tconv</w:t>
      </w:r>
      <w:proofErr w:type="spellEnd"/>
      <w:r w:rsidRPr="00B90136">
        <w:rPr>
          <w:sz w:val="22"/>
          <w:szCs w:val="22"/>
        </w:rPr>
        <w:t xml:space="preserve"> and Treg cells reactive to islet peptid</w:t>
      </w:r>
      <w:r w:rsidR="008143A3">
        <w:rPr>
          <w:sz w:val="22"/>
          <w:szCs w:val="22"/>
        </w:rPr>
        <w:t xml:space="preserve">es </w:t>
      </w:r>
      <w:r w:rsidRPr="00B90136">
        <w:rPr>
          <w:sz w:val="22"/>
          <w:szCs w:val="22"/>
        </w:rPr>
        <w:t>in 3 HC and 3 T1D subjects.</w:t>
      </w:r>
      <w:r w:rsidR="003C1FDA">
        <w:rPr>
          <w:sz w:val="22"/>
          <w:szCs w:val="22"/>
        </w:rPr>
        <w:t xml:space="preserve"> </w:t>
      </w:r>
      <w:r w:rsidR="006F7543">
        <w:rPr>
          <w:sz w:val="22"/>
          <w:szCs w:val="22"/>
        </w:rPr>
        <w:t xml:space="preserve">We </w:t>
      </w:r>
      <w:r w:rsidR="008143A3">
        <w:rPr>
          <w:sz w:val="22"/>
          <w:szCs w:val="22"/>
        </w:rPr>
        <w:t>ran</w:t>
      </w:r>
      <w:r w:rsidR="006F7543">
        <w:rPr>
          <w:sz w:val="22"/>
          <w:szCs w:val="22"/>
        </w:rPr>
        <w:t xml:space="preserve"> </w:t>
      </w:r>
      <w:proofErr w:type="spellStart"/>
      <w:r w:rsidR="005367D2">
        <w:rPr>
          <w:sz w:val="22"/>
          <w:szCs w:val="22"/>
        </w:rPr>
        <w:t>sc</w:t>
      </w:r>
      <w:proofErr w:type="spellEnd"/>
      <w:r w:rsidR="005367D2">
        <w:rPr>
          <w:sz w:val="22"/>
          <w:szCs w:val="22"/>
        </w:rPr>
        <w:t>-seq</w:t>
      </w:r>
      <w:r>
        <w:rPr>
          <w:sz w:val="22"/>
          <w:szCs w:val="22"/>
        </w:rPr>
        <w:t xml:space="preserve"> of 6 subjects using</w:t>
      </w:r>
      <w:r w:rsidR="00D65722">
        <w:rPr>
          <w:sz w:val="22"/>
          <w:szCs w:val="22"/>
        </w:rPr>
        <w:t xml:space="preserve"> 10X GEM-X</w:t>
      </w:r>
      <w:r>
        <w:rPr>
          <w:sz w:val="22"/>
          <w:szCs w:val="22"/>
        </w:rPr>
        <w:t xml:space="preserve"> for</w:t>
      </w:r>
      <w:r w:rsidR="00B90136"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>RNA-seq,</w:t>
      </w:r>
      <w:r w:rsidR="00D65722"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>TCR-seq</w:t>
      </w:r>
      <w:r>
        <w:rPr>
          <w:sz w:val="22"/>
          <w:szCs w:val="22"/>
        </w:rPr>
        <w:t>,</w:t>
      </w:r>
      <w:r w:rsidR="00D65722"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>and CITE</w:t>
      </w:r>
      <w:r>
        <w:rPr>
          <w:sz w:val="22"/>
          <w:szCs w:val="22"/>
        </w:rPr>
        <w:t>-</w:t>
      </w:r>
      <w:r w:rsidR="00B90136" w:rsidRPr="00B90136">
        <w:rPr>
          <w:sz w:val="22"/>
          <w:szCs w:val="22"/>
        </w:rPr>
        <w:t>seq antibodies</w:t>
      </w:r>
      <w:r w:rsidR="003C1FDA">
        <w:rPr>
          <w:sz w:val="22"/>
          <w:szCs w:val="22"/>
        </w:rPr>
        <w:t xml:space="preserve"> (ab)</w:t>
      </w:r>
      <w:r w:rsidR="00B90136" w:rsidRPr="00B90136">
        <w:rPr>
          <w:sz w:val="22"/>
          <w:szCs w:val="22"/>
        </w:rPr>
        <w:t xml:space="preserve">. Fresh blood </w:t>
      </w:r>
      <w:r w:rsidR="00D65722">
        <w:rPr>
          <w:sz w:val="22"/>
          <w:szCs w:val="22"/>
        </w:rPr>
        <w:t>was</w:t>
      </w:r>
      <w:r w:rsidR="00B90136" w:rsidRPr="00B90136">
        <w:rPr>
          <w:sz w:val="22"/>
          <w:szCs w:val="22"/>
        </w:rPr>
        <w:t xml:space="preserve"> processed to PBMCs </w:t>
      </w:r>
      <w:r w:rsidR="006F7543">
        <w:rPr>
          <w:sz w:val="22"/>
          <w:szCs w:val="22"/>
        </w:rPr>
        <w:t>and</w:t>
      </w:r>
      <w:r w:rsidR="00B90136"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>stimulated with</w:t>
      </w:r>
      <w:r w:rsidR="006F7543"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>islet peptides,</w:t>
      </w:r>
      <w:r w:rsidR="006F7543"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>CEFX,</w:t>
      </w:r>
      <w:r w:rsidR="006F7543">
        <w:rPr>
          <w:sz w:val="22"/>
          <w:szCs w:val="22"/>
        </w:rPr>
        <w:t xml:space="preserve"> or</w:t>
      </w:r>
      <w:r w:rsidR="00B90136" w:rsidRPr="00B90136">
        <w:rPr>
          <w:sz w:val="22"/>
          <w:szCs w:val="22"/>
        </w:rPr>
        <w:t xml:space="preserve"> anti</w:t>
      </w:r>
      <w:r w:rsidR="00D65722">
        <w:rPr>
          <w:sz w:val="22"/>
          <w:szCs w:val="22"/>
        </w:rPr>
        <w:t>-</w:t>
      </w:r>
      <w:r w:rsidR="00B90136" w:rsidRPr="00B90136">
        <w:rPr>
          <w:sz w:val="22"/>
          <w:szCs w:val="22"/>
        </w:rPr>
        <w:t>CD3/anti-CD28 (polyclonal stim</w:t>
      </w:r>
      <w:r w:rsidR="00DD38BB">
        <w:rPr>
          <w:sz w:val="22"/>
          <w:szCs w:val="22"/>
        </w:rPr>
        <w:t>.</w:t>
      </w:r>
      <w:r w:rsidR="00B90136" w:rsidRPr="00B90136">
        <w:rPr>
          <w:sz w:val="22"/>
          <w:szCs w:val="22"/>
        </w:rPr>
        <w:t>) for 20</w:t>
      </w:r>
      <w:r w:rsidR="00D65722">
        <w:rPr>
          <w:sz w:val="22"/>
          <w:szCs w:val="22"/>
        </w:rPr>
        <w:t xml:space="preserve"> h</w:t>
      </w:r>
      <w:r w:rsidR="00B90136" w:rsidRPr="00B90136">
        <w:rPr>
          <w:sz w:val="22"/>
          <w:szCs w:val="22"/>
        </w:rPr>
        <w:t xml:space="preserve">. </w:t>
      </w:r>
      <w:proofErr w:type="gramStart"/>
      <w:r w:rsidR="006F7543">
        <w:rPr>
          <w:sz w:val="22"/>
          <w:szCs w:val="22"/>
        </w:rPr>
        <w:t>Post-</w:t>
      </w:r>
      <w:r w:rsidR="00B90136" w:rsidRPr="00B90136">
        <w:rPr>
          <w:sz w:val="22"/>
          <w:szCs w:val="22"/>
        </w:rPr>
        <w:t>stim</w:t>
      </w:r>
      <w:proofErr w:type="gramEnd"/>
      <w:r w:rsidR="00DD38BB">
        <w:rPr>
          <w:sz w:val="22"/>
          <w:szCs w:val="22"/>
        </w:rPr>
        <w:t>.</w:t>
      </w:r>
      <w:r w:rsidR="00D65722">
        <w:rPr>
          <w:sz w:val="22"/>
          <w:szCs w:val="22"/>
        </w:rPr>
        <w:t>,</w:t>
      </w:r>
      <w:r w:rsidR="00B90136" w:rsidRPr="00B90136">
        <w:rPr>
          <w:sz w:val="22"/>
          <w:szCs w:val="22"/>
        </w:rPr>
        <w:t xml:space="preserve"> </w:t>
      </w:r>
      <w:r w:rsidR="006F7543">
        <w:rPr>
          <w:sz w:val="22"/>
          <w:szCs w:val="22"/>
        </w:rPr>
        <w:t>cells</w:t>
      </w:r>
      <w:r w:rsidR="00B90136" w:rsidRPr="00B90136">
        <w:rPr>
          <w:sz w:val="22"/>
          <w:szCs w:val="22"/>
        </w:rPr>
        <w:t xml:space="preserve"> </w:t>
      </w:r>
      <w:ins w:id="0" w:author="Janice Chen" w:date="2024-08-15T09:43:00Z" w16du:dateUtc="2024-08-15T16:43:00Z">
        <w:r w:rsidR="003A4A78">
          <w:rPr>
            <w:sz w:val="22"/>
            <w:szCs w:val="22"/>
          </w:rPr>
          <w:t>wer</w:t>
        </w:r>
      </w:ins>
      <w:ins w:id="1" w:author="Janice Chen" w:date="2024-08-15T09:44:00Z" w16du:dateUtc="2024-08-15T16:44:00Z">
        <w:r w:rsidR="003A4A78">
          <w:rPr>
            <w:sz w:val="22"/>
            <w:szCs w:val="22"/>
          </w:rPr>
          <w:t>e</w:t>
        </w:r>
      </w:ins>
      <w:ins w:id="2" w:author="Janice Chen" w:date="2024-08-15T09:43:00Z" w16du:dateUtc="2024-08-15T16:43:00Z">
        <w:r w:rsidR="003A4A78" w:rsidRPr="00B90136">
          <w:rPr>
            <w:sz w:val="22"/>
            <w:szCs w:val="22"/>
          </w:rPr>
          <w:t xml:space="preserve"> </w:t>
        </w:r>
      </w:ins>
      <w:r w:rsidR="00B90136" w:rsidRPr="00B90136">
        <w:rPr>
          <w:sz w:val="22"/>
          <w:szCs w:val="22"/>
        </w:rPr>
        <w:t xml:space="preserve">stained with a unique hashtag </w:t>
      </w:r>
      <w:r w:rsidR="003C1FDA">
        <w:rPr>
          <w:sz w:val="22"/>
          <w:szCs w:val="22"/>
        </w:rPr>
        <w:t>ab</w:t>
      </w:r>
      <w:r w:rsidR="006F7543">
        <w:rPr>
          <w:sz w:val="22"/>
          <w:szCs w:val="22"/>
        </w:rPr>
        <w:t xml:space="preserve">, </w:t>
      </w:r>
      <w:r w:rsidR="00B90136" w:rsidRPr="00B90136">
        <w:rPr>
          <w:sz w:val="22"/>
          <w:szCs w:val="22"/>
        </w:rPr>
        <w:t>combined</w:t>
      </w:r>
      <w:r w:rsidR="006F7543">
        <w:rPr>
          <w:sz w:val="22"/>
          <w:szCs w:val="22"/>
        </w:rPr>
        <w:t>,</w:t>
      </w:r>
      <w:r w:rsidR="00B90136"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>enriched for CD154+ and CD137+ cells</w:t>
      </w:r>
      <w:r w:rsidR="006F7543">
        <w:rPr>
          <w:sz w:val="22"/>
          <w:szCs w:val="22"/>
        </w:rPr>
        <w:t xml:space="preserve">, </w:t>
      </w:r>
      <w:r w:rsidR="00B90136" w:rsidRPr="00B90136">
        <w:rPr>
          <w:sz w:val="22"/>
          <w:szCs w:val="22"/>
        </w:rPr>
        <w:t xml:space="preserve">stained with CITE-seq and flow </w:t>
      </w:r>
      <w:r w:rsidR="003C1FDA">
        <w:rPr>
          <w:sz w:val="22"/>
          <w:szCs w:val="22"/>
        </w:rPr>
        <w:t>ab</w:t>
      </w:r>
      <w:r w:rsidR="00B90136" w:rsidRPr="00B90136">
        <w:rPr>
          <w:sz w:val="22"/>
          <w:szCs w:val="22"/>
        </w:rPr>
        <w:t>s, and sorted for</w:t>
      </w:r>
      <w:r w:rsidR="00B90136"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>CD154+</w:t>
      </w:r>
      <w:ins w:id="3" w:author="Janice Chen" w:date="2024-08-15T09:42:00Z" w16du:dateUtc="2024-08-15T16:42:00Z">
        <w:r w:rsidR="003A4A78">
          <w:rPr>
            <w:sz w:val="22"/>
            <w:szCs w:val="22"/>
          </w:rPr>
          <w:t xml:space="preserve"> or </w:t>
        </w:r>
      </w:ins>
      <w:r w:rsidR="00B90136" w:rsidRPr="00B90136">
        <w:rPr>
          <w:sz w:val="22"/>
          <w:szCs w:val="22"/>
        </w:rPr>
        <w:t xml:space="preserve">CD137+ cells. </w:t>
      </w:r>
      <w:r w:rsidR="008143A3">
        <w:rPr>
          <w:sz w:val="22"/>
          <w:szCs w:val="22"/>
        </w:rPr>
        <w:t>We added p</w:t>
      </w:r>
      <w:r w:rsidR="00B90136" w:rsidRPr="00B90136">
        <w:rPr>
          <w:sz w:val="22"/>
          <w:szCs w:val="22"/>
        </w:rPr>
        <w:t>olyclonal cells</w:t>
      </w:r>
      <w:r w:rsidR="00D65722"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 xml:space="preserve">to the </w:t>
      </w:r>
      <w:r w:rsidR="00DD38BB">
        <w:rPr>
          <w:sz w:val="22"/>
          <w:szCs w:val="22"/>
        </w:rPr>
        <w:t xml:space="preserve">AR </w:t>
      </w:r>
      <w:r w:rsidR="00B90136" w:rsidRPr="00B90136">
        <w:rPr>
          <w:sz w:val="22"/>
          <w:szCs w:val="22"/>
        </w:rPr>
        <w:t>cells to enable</w:t>
      </w:r>
      <w:r w:rsidR="00B90136">
        <w:rPr>
          <w:sz w:val="22"/>
          <w:szCs w:val="22"/>
        </w:rPr>
        <w:t xml:space="preserve"> </w:t>
      </w:r>
      <w:r w:rsidR="008143A3">
        <w:rPr>
          <w:sz w:val="22"/>
          <w:szCs w:val="22"/>
        </w:rPr>
        <w:t xml:space="preserve">analysis </w:t>
      </w:r>
      <w:r w:rsidR="00B90136" w:rsidRPr="00B90136">
        <w:rPr>
          <w:sz w:val="22"/>
          <w:szCs w:val="22"/>
        </w:rPr>
        <w:t>against the CD4 landscape.</w:t>
      </w:r>
      <w:r w:rsidR="003C1FDA">
        <w:rPr>
          <w:sz w:val="22"/>
          <w:szCs w:val="22"/>
        </w:rPr>
        <w:t xml:space="preserve"> </w:t>
      </w:r>
      <w:r w:rsidR="00D65722">
        <w:rPr>
          <w:sz w:val="22"/>
          <w:szCs w:val="22"/>
        </w:rPr>
        <w:t xml:space="preserve">IAR </w:t>
      </w:r>
      <w:r w:rsidR="008143A3">
        <w:rPr>
          <w:sz w:val="22"/>
          <w:szCs w:val="22"/>
        </w:rPr>
        <w:t xml:space="preserve">and polyclonal </w:t>
      </w:r>
      <w:r w:rsidR="00D65722">
        <w:rPr>
          <w:sz w:val="22"/>
          <w:szCs w:val="22"/>
        </w:rPr>
        <w:t xml:space="preserve">cells showed similar transcriptomic signatures and recovery, while CEFX cells displayed a distinct profile and </w:t>
      </w:r>
      <w:r w:rsidR="006F7543">
        <w:rPr>
          <w:sz w:val="22"/>
          <w:szCs w:val="22"/>
        </w:rPr>
        <w:t>higher recovery</w:t>
      </w:r>
      <w:r w:rsidR="00D65722">
        <w:rPr>
          <w:sz w:val="22"/>
          <w:szCs w:val="22"/>
        </w:rPr>
        <w:t xml:space="preserve">. Treg and </w:t>
      </w:r>
      <w:proofErr w:type="spellStart"/>
      <w:r w:rsidR="00D65722">
        <w:rPr>
          <w:sz w:val="22"/>
          <w:szCs w:val="22"/>
        </w:rPr>
        <w:t>Tconv</w:t>
      </w:r>
      <w:proofErr w:type="spellEnd"/>
      <w:r w:rsidR="00D65722">
        <w:rPr>
          <w:sz w:val="22"/>
          <w:szCs w:val="22"/>
        </w:rPr>
        <w:t xml:space="preserve"> cells </w:t>
      </w:r>
      <w:r w:rsidR="006F7543">
        <w:rPr>
          <w:sz w:val="22"/>
          <w:szCs w:val="22"/>
        </w:rPr>
        <w:t>were</w:t>
      </w:r>
      <w:r w:rsidR="00D65722">
        <w:rPr>
          <w:sz w:val="22"/>
          <w:szCs w:val="22"/>
        </w:rPr>
        <w:t xml:space="preserve"> distinguishable by </w:t>
      </w:r>
      <w:proofErr w:type="spellStart"/>
      <w:r w:rsidR="00D65722">
        <w:rPr>
          <w:sz w:val="22"/>
          <w:szCs w:val="22"/>
        </w:rPr>
        <w:t>scRNA</w:t>
      </w:r>
      <w:proofErr w:type="spellEnd"/>
      <w:r w:rsidR="00D65722">
        <w:rPr>
          <w:sz w:val="22"/>
          <w:szCs w:val="22"/>
        </w:rPr>
        <w:t>-seq and CITE-seq</w:t>
      </w:r>
      <w:r w:rsidR="008143A3">
        <w:rPr>
          <w:sz w:val="22"/>
          <w:szCs w:val="22"/>
        </w:rPr>
        <w:t xml:space="preserve"> across stimulations. Approximately </w:t>
      </w:r>
      <w:r w:rsidR="008143A3">
        <w:rPr>
          <w:sz w:val="22"/>
          <w:szCs w:val="22"/>
        </w:rPr>
        <w:t>85% of recovered cells contain</w:t>
      </w:r>
      <w:r w:rsidR="008143A3">
        <w:rPr>
          <w:sz w:val="22"/>
          <w:szCs w:val="22"/>
        </w:rPr>
        <w:t>ed</w:t>
      </w:r>
      <w:r w:rsidR="008143A3">
        <w:rPr>
          <w:sz w:val="22"/>
          <w:szCs w:val="22"/>
        </w:rPr>
        <w:t xml:space="preserve"> TCR pairs.</w:t>
      </w:r>
      <w:r w:rsidR="003C1FDA">
        <w:rPr>
          <w:sz w:val="22"/>
          <w:szCs w:val="22"/>
        </w:rPr>
        <w:t xml:space="preserve"> </w:t>
      </w:r>
      <w:r w:rsidR="008143A3">
        <w:rPr>
          <w:sz w:val="22"/>
          <w:szCs w:val="22"/>
        </w:rPr>
        <w:t>Ongoing study</w:t>
      </w:r>
      <w:r w:rsidR="008143A3" w:rsidRPr="00636E10">
        <w:rPr>
          <w:sz w:val="22"/>
          <w:szCs w:val="22"/>
        </w:rPr>
        <w:t xml:space="preserve"> aims to determine if autoreactive </w:t>
      </w:r>
      <w:r w:rsidR="008143A3">
        <w:rPr>
          <w:sz w:val="22"/>
          <w:szCs w:val="22"/>
        </w:rPr>
        <w:t xml:space="preserve">T </w:t>
      </w:r>
      <w:r w:rsidR="008143A3" w:rsidRPr="00636E10">
        <w:rPr>
          <w:sz w:val="22"/>
          <w:szCs w:val="22"/>
        </w:rPr>
        <w:t>cells differ from foreign</w:t>
      </w:r>
      <w:r w:rsidR="008143A3">
        <w:rPr>
          <w:sz w:val="22"/>
          <w:szCs w:val="22"/>
        </w:rPr>
        <w:t>-</w:t>
      </w:r>
      <w:r w:rsidR="008143A3" w:rsidRPr="00636E10">
        <w:rPr>
          <w:sz w:val="22"/>
          <w:szCs w:val="22"/>
        </w:rPr>
        <w:t xml:space="preserve">reactive T cells by investigating the TCR repertoire and transcript phenotypes of CD4 </w:t>
      </w:r>
      <w:proofErr w:type="spellStart"/>
      <w:r w:rsidR="008143A3" w:rsidRPr="00636E10">
        <w:rPr>
          <w:sz w:val="22"/>
          <w:szCs w:val="22"/>
        </w:rPr>
        <w:t>Tconv</w:t>
      </w:r>
      <w:proofErr w:type="spellEnd"/>
      <w:r w:rsidR="008143A3" w:rsidRPr="00636E10">
        <w:rPr>
          <w:sz w:val="22"/>
          <w:szCs w:val="22"/>
        </w:rPr>
        <w:t xml:space="preserve"> and Treg cells.</w:t>
      </w:r>
    </w:p>
    <w:p w14:paraId="2FBFEB5F" w14:textId="77777777" w:rsidR="00636E10" w:rsidRDefault="00636E10">
      <w:pPr>
        <w:rPr>
          <w:sz w:val="22"/>
          <w:szCs w:val="22"/>
        </w:rPr>
      </w:pPr>
    </w:p>
    <w:p w14:paraId="7A86A4D5" w14:textId="77777777" w:rsidR="00636E10" w:rsidRDefault="00636E10">
      <w:pPr>
        <w:rPr>
          <w:sz w:val="22"/>
          <w:szCs w:val="22"/>
        </w:rPr>
      </w:pPr>
    </w:p>
    <w:p w14:paraId="77C889BC" w14:textId="77777777" w:rsidR="00283A6B" w:rsidRDefault="00283A6B">
      <w:pPr>
        <w:rPr>
          <w:sz w:val="22"/>
          <w:szCs w:val="22"/>
        </w:rPr>
      </w:pPr>
    </w:p>
    <w:sectPr w:rsidR="00283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E656D"/>
    <w:multiLevelType w:val="multilevel"/>
    <w:tmpl w:val="B164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203308"/>
    <w:multiLevelType w:val="multilevel"/>
    <w:tmpl w:val="E622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8575312">
    <w:abstractNumId w:val="0"/>
  </w:num>
  <w:num w:numId="2" w16cid:durableId="16998175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anice Chen">
    <w15:presenceInfo w15:providerId="AD" w15:userId="S::jchen@BENAROYARESEARCH.ORG::4768a69a-5985-49dc-abce-c2c18e2dd7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49"/>
    <w:rsid w:val="00283A6B"/>
    <w:rsid w:val="00347DBC"/>
    <w:rsid w:val="003A4A78"/>
    <w:rsid w:val="003C1FDA"/>
    <w:rsid w:val="00527FB1"/>
    <w:rsid w:val="00532DA6"/>
    <w:rsid w:val="005367D2"/>
    <w:rsid w:val="00636E10"/>
    <w:rsid w:val="006A1261"/>
    <w:rsid w:val="006F2DC8"/>
    <w:rsid w:val="006F7543"/>
    <w:rsid w:val="008143A3"/>
    <w:rsid w:val="0096178E"/>
    <w:rsid w:val="009C4D49"/>
    <w:rsid w:val="00B90136"/>
    <w:rsid w:val="00BC77FB"/>
    <w:rsid w:val="00C15698"/>
    <w:rsid w:val="00C22172"/>
    <w:rsid w:val="00C2688D"/>
    <w:rsid w:val="00D65722"/>
    <w:rsid w:val="00DD38BB"/>
    <w:rsid w:val="00ED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1C324"/>
  <w15:chartTrackingRefBased/>
  <w15:docId w15:val="{0668CB14-193B-2E4B-B40D-2F0F98C1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D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D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D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D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D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D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D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D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D49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3A4A7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3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Edwards</dc:creator>
  <cp:keywords/>
  <dc:description/>
  <cp:lastModifiedBy>Thomas Edwards</cp:lastModifiedBy>
  <cp:revision>2</cp:revision>
  <dcterms:created xsi:type="dcterms:W3CDTF">2024-08-15T19:51:00Z</dcterms:created>
  <dcterms:modified xsi:type="dcterms:W3CDTF">2024-08-15T19:51:00Z</dcterms:modified>
</cp:coreProperties>
</file>